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07885" w14:textId="77777777" w:rsidR="008D67E3" w:rsidRDefault="00E005D3" w:rsidP="00C87953">
      <w:pPr>
        <w:pStyle w:val="Heading1"/>
        <w:jc w:val="center"/>
      </w:pPr>
      <w:r>
        <w:t>Interagency Ecological Program</w:t>
      </w:r>
      <w:r w:rsidR="00754B9D">
        <w:t xml:space="preserve"> Status and Trends</w:t>
      </w:r>
      <w:r w:rsidR="00276419">
        <w:t xml:space="preserve"> </w:t>
      </w:r>
    </w:p>
    <w:p w14:paraId="4C74CE0D" w14:textId="2212BE0B" w:rsidR="00754B9D" w:rsidRPr="00754B9D" w:rsidRDefault="008D67E3" w:rsidP="00C87953">
      <w:pPr>
        <w:pStyle w:val="Heading1"/>
        <w:jc w:val="center"/>
      </w:pPr>
      <w:r>
        <w:t xml:space="preserve">Metadata for </w:t>
      </w:r>
      <w:r w:rsidR="00F112F6">
        <w:t>Winter</w:t>
      </w:r>
      <w:r>
        <w:t xml:space="preserve"> 2017</w:t>
      </w:r>
      <w:r w:rsidR="00F112F6">
        <w:t>-2018</w:t>
      </w:r>
      <w:r>
        <w:t xml:space="preserve"> </w:t>
      </w:r>
      <w:r w:rsidR="00276419">
        <w:t>Report</w:t>
      </w:r>
    </w:p>
    <w:p w14:paraId="454178A7" w14:textId="77777777" w:rsidR="00F93126" w:rsidRDefault="00F93126" w:rsidP="00276419"/>
    <w:p w14:paraId="263D3328" w14:textId="35F0D6F1" w:rsidR="00276419" w:rsidRDefault="00F93126" w:rsidP="00276419">
      <w:r w:rsidRPr="00F93126">
        <w:rPr>
          <w:b/>
        </w:rPr>
        <w:t>Version:</w:t>
      </w:r>
      <w:r>
        <w:t xml:space="preserve"> 1.0</w:t>
      </w:r>
    </w:p>
    <w:p w14:paraId="7372A5A7" w14:textId="21BC798F" w:rsidR="00F93126" w:rsidRDefault="00F93126" w:rsidP="00276419">
      <w:r w:rsidRPr="00F93126">
        <w:rPr>
          <w:b/>
        </w:rPr>
        <w:t>Last Updated:</w:t>
      </w:r>
      <w:r>
        <w:t xml:space="preserve"> 201</w:t>
      </w:r>
      <w:r w:rsidR="003C687A">
        <w:t>9</w:t>
      </w:r>
      <w:r>
        <w:t>-</w:t>
      </w:r>
      <w:r w:rsidR="008D67E3">
        <w:t>1</w:t>
      </w:r>
      <w:r w:rsidR="003C687A">
        <w:t>0</w:t>
      </w:r>
      <w:r w:rsidR="008D67E3">
        <w:t>-</w:t>
      </w:r>
      <w:r w:rsidR="003C687A">
        <w:t>29</w:t>
      </w:r>
    </w:p>
    <w:p w14:paraId="30A28D2A" w14:textId="77777777" w:rsidR="00F93126" w:rsidRDefault="00F93126" w:rsidP="00276419"/>
    <w:p w14:paraId="6207536A" w14:textId="56FED875" w:rsidR="004C4977" w:rsidRDefault="004C4977" w:rsidP="004C4977">
      <w:pPr>
        <w:pStyle w:val="Heading2"/>
      </w:pPr>
      <w:r>
        <w:t>Overview</w:t>
      </w:r>
    </w:p>
    <w:p w14:paraId="1E2ACDDE" w14:textId="0B4DAFAE" w:rsidR="004C4977" w:rsidRDefault="004C4977" w:rsidP="004C4977">
      <w:pPr>
        <w:autoSpaceDE w:val="0"/>
        <w:autoSpaceDN w:val="0"/>
      </w:pPr>
      <w:r>
        <w:t xml:space="preserve">Long-term ecological surveys </w:t>
      </w:r>
      <w:r w:rsidR="00D16BCB">
        <w:t>have been</w:t>
      </w:r>
      <w:r>
        <w:t xml:space="preserve"> a core function of </w:t>
      </w:r>
      <w:r w:rsidR="000B3706">
        <w:t>the Interagency Ecological Program (</w:t>
      </w:r>
      <w:r>
        <w:t>IEP</w:t>
      </w:r>
      <w:r w:rsidR="000B3706">
        <w:t>)</w:t>
      </w:r>
      <w:r w:rsidR="00D16BCB">
        <w:t xml:space="preserve"> since the program’s inception in the 1970s</w:t>
      </w:r>
      <w:r>
        <w:t xml:space="preserve">. </w:t>
      </w:r>
      <w:r w:rsidR="00D16BCB">
        <w:t xml:space="preserve">The IEP Status and Trends Seasonal Report presents the full time series for selected water quality, plankton, and fisheries surveys </w:t>
      </w:r>
      <w:r w:rsidR="00321736">
        <w:t xml:space="preserve">conducted by IEP </w:t>
      </w:r>
      <w:r w:rsidR="00D16BCB">
        <w:t>in a single graphical report. While the report is not a comprehensive</w:t>
      </w:r>
      <w:r w:rsidR="00321736">
        <w:t xml:space="preserve"> view</w:t>
      </w:r>
      <w:r w:rsidR="00D16BCB">
        <w:t xml:space="preserve"> of all the data collected by IEP, it is intended to provide a general overview of the longevity and breadth of IEP survey work. A major goal of this report is to illustrate the</w:t>
      </w:r>
      <w:r w:rsidR="00321736">
        <w:t xml:space="preserve"> scope of IEP surveys and emerging trends in the San Francisco Bay-Delta ecosystem to the public</w:t>
      </w:r>
      <w:r w:rsidR="00D16BCB">
        <w:t>, potential science collaborators, and IEP and other resource agency managers and directors. The report is generated on a quarterly basis</w:t>
      </w:r>
      <w:r w:rsidR="00321736">
        <w:t>, with different set of ecosystem variables and surveys highlighted in each sea</w:t>
      </w:r>
      <w:r w:rsidR="00FF23E4">
        <w:t>s</w:t>
      </w:r>
      <w:r w:rsidR="00321736">
        <w:t>on</w:t>
      </w:r>
      <w:r w:rsidR="00D16BCB">
        <w:t xml:space="preserve">. The report is developed by IEP scientists (including </w:t>
      </w:r>
      <w:r w:rsidR="00FF23E4">
        <w:t xml:space="preserve">leads for monitoring surveys and </w:t>
      </w:r>
      <w:r w:rsidR="00D16BCB">
        <w:t>the IEP Lead Scientist</w:t>
      </w:r>
      <w:r w:rsidR="00321736">
        <w:t>) and</w:t>
      </w:r>
      <w:r w:rsidR="00D16BCB">
        <w:t xml:space="preserve"> is reviewed by the IEP Science Management Team and Coordinators before online publication. </w:t>
      </w:r>
    </w:p>
    <w:p w14:paraId="09C2D40D" w14:textId="7F1E06DE" w:rsidR="004C4977" w:rsidRDefault="004C4977" w:rsidP="004445EC"/>
    <w:p w14:paraId="4C1AA6AF" w14:textId="45F8F752" w:rsidR="004C4977" w:rsidRDefault="004C4977" w:rsidP="004C4977">
      <w:pPr>
        <w:pStyle w:val="Heading2"/>
      </w:pPr>
      <w:r>
        <w:t>General Information</w:t>
      </w:r>
    </w:p>
    <w:p w14:paraId="0DE4DAF3" w14:textId="77777777" w:rsidR="00C87953" w:rsidRDefault="00C87953" w:rsidP="00DD5A91">
      <w:pPr>
        <w:pStyle w:val="Heading3"/>
      </w:pPr>
    </w:p>
    <w:p w14:paraId="2386B32F" w14:textId="7B0BC72C" w:rsidR="004445EC" w:rsidRDefault="004445EC" w:rsidP="00DD5A91">
      <w:pPr>
        <w:pStyle w:val="Heading3"/>
      </w:pPr>
      <w:r>
        <w:t>Season Definition</w:t>
      </w:r>
      <w:r w:rsidR="00754B9D">
        <w:t>s</w:t>
      </w:r>
    </w:p>
    <w:p w14:paraId="5C5742AA" w14:textId="6CF68CAB" w:rsidR="001C7332" w:rsidRPr="001C7332" w:rsidRDefault="00C73276" w:rsidP="001C7332">
      <w:r>
        <w:t xml:space="preserve">This </w:t>
      </w:r>
      <w:r w:rsidR="0061299A">
        <w:t xml:space="preserve">report covers a suite of key </w:t>
      </w:r>
      <w:r w:rsidR="00F61A7E">
        <w:t xml:space="preserve">IEP </w:t>
      </w:r>
      <w:r w:rsidR="0061299A">
        <w:t xml:space="preserve">data sets </w:t>
      </w:r>
      <w:r w:rsidR="00F61A7E">
        <w:t xml:space="preserve">relevant to the </w:t>
      </w:r>
      <w:r w:rsidR="00134E41">
        <w:t>winter</w:t>
      </w:r>
      <w:r w:rsidR="00F61A7E">
        <w:t xml:space="preserve"> season</w:t>
      </w:r>
      <w:r w:rsidR="0061299A">
        <w:t xml:space="preserve">, which we defined as </w:t>
      </w:r>
      <w:r w:rsidR="00986E0E">
        <w:t xml:space="preserve">the months of </w:t>
      </w:r>
      <w:r w:rsidR="00134E41">
        <w:t xml:space="preserve">December, January, and </w:t>
      </w:r>
      <w:r w:rsidR="00F2462D">
        <w:t>February</w:t>
      </w:r>
      <w:r w:rsidR="0061299A">
        <w:t xml:space="preserve">. </w:t>
      </w:r>
      <w:r w:rsidR="004C4977">
        <w:t xml:space="preserve">For data sets collected throughout the year, </w:t>
      </w:r>
      <w:r>
        <w:t xml:space="preserve">such as water temperature, </w:t>
      </w:r>
      <w:r w:rsidR="004C4977">
        <w:t>w</w:t>
      </w:r>
      <w:r w:rsidR="00546CBB">
        <w:t xml:space="preserve">e only </w:t>
      </w:r>
      <w:r w:rsidR="00E95ED6">
        <w:t xml:space="preserve">used </w:t>
      </w:r>
      <w:r>
        <w:t xml:space="preserve">data from this three-month </w:t>
      </w:r>
      <w:r w:rsidR="00546CBB">
        <w:t>period</w:t>
      </w:r>
      <w:r w:rsidR="00E95ED6">
        <w:t xml:space="preserve"> to generate graphs</w:t>
      </w:r>
      <w:r w:rsidR="00546CBB">
        <w:t>.</w:t>
      </w:r>
      <w:r w:rsidR="00EF20DE">
        <w:t xml:space="preserve"> </w:t>
      </w:r>
      <w:r w:rsidR="00EF20DE">
        <w:t xml:space="preserve">For data sets that are season-specific, we include the entire </w:t>
      </w:r>
      <w:r w:rsidR="00941BB2">
        <w:t xml:space="preserve">sampling period, even if it does not overlap exactly with our season </w:t>
      </w:r>
      <w:r w:rsidR="00B37A5E">
        <w:t>definition</w:t>
      </w:r>
      <w:r w:rsidR="00941BB2">
        <w:t xml:space="preserve"> (for example, </w:t>
      </w:r>
      <w:r w:rsidR="00C54A16">
        <w:t xml:space="preserve">the </w:t>
      </w:r>
      <w:r w:rsidR="00941BB2">
        <w:t xml:space="preserve">Spring Kodiak Trawl </w:t>
      </w:r>
      <w:r w:rsidR="00C54A16">
        <w:t xml:space="preserve">index includes data </w:t>
      </w:r>
      <w:r w:rsidR="00941BB2">
        <w:t>from January-</w:t>
      </w:r>
      <w:r w:rsidR="00B37A5E">
        <w:t>April).</w:t>
      </w:r>
      <w:r>
        <w:t xml:space="preserve"> </w:t>
      </w:r>
      <w:r>
        <w:t xml:space="preserve">Data from other times of year will be featured in the corresponding </w:t>
      </w:r>
      <w:r w:rsidR="00986E0E">
        <w:t xml:space="preserve">future </w:t>
      </w:r>
      <w:r>
        <w:t>seasonal report</w:t>
      </w:r>
      <w:r w:rsidR="00E95ED6">
        <w:t>s</w:t>
      </w:r>
      <w:r w:rsidR="00986E0E">
        <w:t xml:space="preserve"> (i.e., spring, summer</w:t>
      </w:r>
      <w:r w:rsidR="00134E41">
        <w:t>, fall</w:t>
      </w:r>
      <w:r w:rsidR="00986E0E">
        <w:t>)</w:t>
      </w:r>
      <w:r w:rsidR="00206D1D">
        <w:t xml:space="preserve">. </w:t>
      </w:r>
      <w:r w:rsidR="00546CBB">
        <w:t xml:space="preserve">The other seasons </w:t>
      </w:r>
      <w:r w:rsidR="00E67FC9">
        <w:t xml:space="preserve">(for future reports) </w:t>
      </w:r>
      <w:r w:rsidR="00546CBB">
        <w:t>are define</w:t>
      </w:r>
      <w:r w:rsidR="00986E0E">
        <w:t xml:space="preserve">d as follows: </w:t>
      </w:r>
      <w:r w:rsidR="00546CBB">
        <w:t xml:space="preserve">Spring = </w:t>
      </w:r>
      <w:r w:rsidR="00F61A7E">
        <w:t>March to May</w:t>
      </w:r>
      <w:r w:rsidR="00546CBB">
        <w:t xml:space="preserve">, Summer = </w:t>
      </w:r>
      <w:r w:rsidR="00F61A7E">
        <w:t>June to August</w:t>
      </w:r>
      <w:r w:rsidR="00C727DF">
        <w:t>,</w:t>
      </w:r>
      <w:r w:rsidR="00C727DF" w:rsidRPr="00C727DF">
        <w:t xml:space="preserve"> </w:t>
      </w:r>
      <w:r w:rsidR="00C727DF">
        <w:t xml:space="preserve">Fall = September to </w:t>
      </w:r>
      <w:r w:rsidR="00214F71">
        <w:t>November</w:t>
      </w:r>
      <w:r w:rsidR="00546CBB">
        <w:t>.</w:t>
      </w:r>
    </w:p>
    <w:p w14:paraId="0533CBF8" w14:textId="14708216" w:rsidR="004445EC" w:rsidRDefault="005C3CA0" w:rsidP="00DD5A91">
      <w:pPr>
        <w:pStyle w:val="Heading3"/>
      </w:pPr>
      <w:r>
        <w:t xml:space="preserve">Geographic </w:t>
      </w:r>
      <w:r w:rsidR="004445EC">
        <w:t>Region Definition</w:t>
      </w:r>
      <w:r w:rsidR="00754B9D">
        <w:t>s</w:t>
      </w:r>
    </w:p>
    <w:p w14:paraId="0E5FD6E3" w14:textId="497F78E0" w:rsidR="00DD5A91" w:rsidRDefault="00E95ED6" w:rsidP="00DD5A91">
      <w:r>
        <w:t>Many of the data set</w:t>
      </w:r>
      <w:r w:rsidR="00987D37">
        <w:t>s</w:t>
      </w:r>
      <w:r>
        <w:t xml:space="preserve"> in the report are represented by</w:t>
      </w:r>
      <w:r w:rsidR="007D5F71">
        <w:t xml:space="preserve"> a </w:t>
      </w:r>
      <w:r w:rsidR="00B679DF">
        <w:t>panel</w:t>
      </w:r>
      <w:r w:rsidR="007D5F71">
        <w:t xml:space="preserve"> of</w:t>
      </w:r>
      <w:r>
        <w:t xml:space="preserve"> </w:t>
      </w:r>
      <w:r w:rsidR="005C3CA0">
        <w:t>three plots, one for each of three geographic regions</w:t>
      </w:r>
      <w:r w:rsidR="009E03D3">
        <w:t xml:space="preserve">: San Pablo Bay, Suisun Bay, and the Sacramento-San Joaquin Delta. </w:t>
      </w:r>
      <w:r w:rsidR="007D5F71">
        <w:t xml:space="preserve">This subdivision of data sets </w:t>
      </w:r>
      <w:r w:rsidR="00987D37">
        <w:t>is designed to facilitate</w:t>
      </w:r>
      <w:r w:rsidR="007D5F71">
        <w:t xml:space="preserve"> comparison among </w:t>
      </w:r>
      <w:r w:rsidR="00987D37">
        <w:t xml:space="preserve">major </w:t>
      </w:r>
      <w:r w:rsidR="007D5F71">
        <w:t>regions</w:t>
      </w:r>
      <w:r w:rsidR="00B679DF">
        <w:t xml:space="preserve"> that</w:t>
      </w:r>
      <w:r w:rsidR="00987D37">
        <w:t xml:space="preserve"> differ in a variety of characteristics</w:t>
      </w:r>
      <w:r w:rsidR="007D5F71">
        <w:t xml:space="preserve">. </w:t>
      </w:r>
      <w:r w:rsidR="00DD5A91">
        <w:t>San Pablo</w:t>
      </w:r>
      <w:r w:rsidR="009E03D3">
        <w:t xml:space="preserve"> Bay includes data collected </w:t>
      </w:r>
      <w:r w:rsidR="00F673B4">
        <w:t xml:space="preserve">east of Point San Pablo and </w:t>
      </w:r>
      <w:r w:rsidR="009E03D3">
        <w:t>w</w:t>
      </w:r>
      <w:r w:rsidR="00DD5A91">
        <w:t xml:space="preserve">est of </w:t>
      </w:r>
      <w:r w:rsidR="009E03D3">
        <w:t xml:space="preserve">the </w:t>
      </w:r>
      <w:proofErr w:type="spellStart"/>
      <w:r w:rsidR="00DD5A91">
        <w:t>Carquinez</w:t>
      </w:r>
      <w:proofErr w:type="spellEnd"/>
      <w:r w:rsidR="00DD5A91">
        <w:t xml:space="preserve"> </w:t>
      </w:r>
      <w:r w:rsidR="009E03D3">
        <w:t>S</w:t>
      </w:r>
      <w:r w:rsidR="00DD5A91">
        <w:t>traight</w:t>
      </w:r>
      <w:r w:rsidR="006E2ABD">
        <w:t xml:space="preserve">. </w:t>
      </w:r>
      <w:r w:rsidR="00DD5A91">
        <w:t>Suisun</w:t>
      </w:r>
      <w:r w:rsidR="006E2ABD">
        <w:t xml:space="preserve"> Bay includes data collected </w:t>
      </w:r>
      <w:r w:rsidR="00F673B4">
        <w:t>east of the</w:t>
      </w:r>
      <w:r w:rsidR="006E2ABD">
        <w:t xml:space="preserve"> </w:t>
      </w:r>
      <w:proofErr w:type="spellStart"/>
      <w:r w:rsidR="006E2ABD">
        <w:t>Ca</w:t>
      </w:r>
      <w:r>
        <w:t>rquinez</w:t>
      </w:r>
      <w:proofErr w:type="spellEnd"/>
      <w:r>
        <w:t xml:space="preserve"> S</w:t>
      </w:r>
      <w:r w:rsidR="00DD5A91">
        <w:t xml:space="preserve">traight </w:t>
      </w:r>
      <w:r w:rsidR="006E2ABD">
        <w:t>and</w:t>
      </w:r>
      <w:r w:rsidR="00DD5A91">
        <w:t xml:space="preserve"> </w:t>
      </w:r>
      <w:r w:rsidR="00F673B4">
        <w:t xml:space="preserve">west of the </w:t>
      </w:r>
      <w:r w:rsidR="00987D37">
        <w:t xml:space="preserve">town of </w:t>
      </w:r>
      <w:r w:rsidR="00DD5A91">
        <w:t>Collinsville</w:t>
      </w:r>
      <w:r w:rsidR="006E2ABD">
        <w:t xml:space="preserve">. The Delta includes </w:t>
      </w:r>
      <w:r w:rsidR="00F673B4">
        <w:t>data</w:t>
      </w:r>
      <w:r w:rsidR="006E2ABD">
        <w:t xml:space="preserve"> east of C</w:t>
      </w:r>
      <w:r w:rsidR="00DD5A91">
        <w:t>ollinsville</w:t>
      </w:r>
      <w:r w:rsidR="006E2ABD">
        <w:t xml:space="preserve">. Data sets are represented as a single graph when </w:t>
      </w:r>
      <w:r w:rsidR="006E2ABD">
        <w:lastRenderedPageBreak/>
        <w:t>the data are only collec</w:t>
      </w:r>
      <w:r w:rsidR="007D5F71">
        <w:t>ted within a single region (e.g.</w:t>
      </w:r>
      <w:r w:rsidR="006E2ABD">
        <w:t xml:space="preserve">, </w:t>
      </w:r>
      <w:r w:rsidR="007D5F71">
        <w:t>Net Delta Outflow</w:t>
      </w:r>
      <w:r w:rsidR="006E2ABD">
        <w:t>) and for wide-ranging organisms that frequent multi</w:t>
      </w:r>
      <w:r w:rsidR="007D5F71">
        <w:t>ple regions (e.g.</w:t>
      </w:r>
      <w:r w:rsidR="006E2ABD">
        <w:t xml:space="preserve">, </w:t>
      </w:r>
      <w:r w:rsidR="0029085F">
        <w:t>Sturgeon</w:t>
      </w:r>
      <w:r w:rsidR="006E2ABD">
        <w:t>).</w:t>
      </w:r>
    </w:p>
    <w:p w14:paraId="52D1B1B1" w14:textId="7308ACA2" w:rsidR="00DD5A91" w:rsidRDefault="00DD5A91" w:rsidP="00DD5A91">
      <w:pPr>
        <w:pStyle w:val="Heading3"/>
      </w:pPr>
      <w:r>
        <w:t>Year Range</w:t>
      </w:r>
      <w:r w:rsidR="00754B9D">
        <w:t>s</w:t>
      </w:r>
    </w:p>
    <w:p w14:paraId="62008D22" w14:textId="39FF49F1" w:rsidR="00DD5A91" w:rsidRPr="00DD5A91" w:rsidRDefault="00A37CEF" w:rsidP="00DD5A91">
      <w:r>
        <w:t>Most of the</w:t>
      </w:r>
      <w:r w:rsidR="00745D36">
        <w:t xml:space="preserve"> graphs in the report have an x-axis range from 1967 to 2017</w:t>
      </w:r>
      <w:r w:rsidR="00C70335">
        <w:t xml:space="preserve"> (with 2017 including data from January and February of 2018)</w:t>
      </w:r>
      <w:r w:rsidR="00745D36">
        <w:t>.</w:t>
      </w:r>
      <w:r w:rsidR="00745D36">
        <w:t xml:space="preserve"> </w:t>
      </w:r>
      <w:r w:rsidR="00B679DF">
        <w:t>T</w:t>
      </w:r>
      <w:r w:rsidR="00745D36">
        <w:t>his start</w:t>
      </w:r>
      <w:r w:rsidR="00DD5A91">
        <w:t xml:space="preserve"> </w:t>
      </w:r>
      <w:r w:rsidR="00CF57DE">
        <w:t xml:space="preserve">year </w:t>
      </w:r>
      <w:r w:rsidR="00745D36">
        <w:t xml:space="preserve">was selected because it is the year </w:t>
      </w:r>
      <w:r w:rsidR="00CF57DE">
        <w:t>of initiation for the Fall Midwater Trawl survey</w:t>
      </w:r>
      <w:r w:rsidR="00745D36">
        <w:t>, one of the longest-running surveys</w:t>
      </w:r>
      <w:r w:rsidR="007D5F71">
        <w:t xml:space="preserve">. Standardizing the year range </w:t>
      </w:r>
      <w:r w:rsidR="00745D36">
        <w:t>on the x-axis</w:t>
      </w:r>
      <w:r w:rsidR="007D5F71">
        <w:t xml:space="preserve"> facil</w:t>
      </w:r>
      <w:r w:rsidR="00C87953">
        <w:t xml:space="preserve">itates </w:t>
      </w:r>
      <w:r w:rsidR="007D5F71">
        <w:t xml:space="preserve">visual comparison across data sets. The entire time series for </w:t>
      </w:r>
      <w:r w:rsidR="00B679DF">
        <w:t>nearly all</w:t>
      </w:r>
      <w:r w:rsidR="007D5F71">
        <w:t xml:space="preserve"> data sets fit</w:t>
      </w:r>
      <w:r w:rsidR="00B679DF">
        <w:t>s</w:t>
      </w:r>
      <w:r w:rsidR="007D5F71">
        <w:t xml:space="preserve"> within this </w:t>
      </w:r>
      <w:r w:rsidR="00745D36">
        <w:t xml:space="preserve">time </w:t>
      </w:r>
      <w:r w:rsidR="007D5F71">
        <w:t xml:space="preserve">range. </w:t>
      </w:r>
      <w:r w:rsidR="00DD5A91">
        <w:t xml:space="preserve"> </w:t>
      </w:r>
      <w:r w:rsidR="00745D36">
        <w:t xml:space="preserve">The data set for </w:t>
      </w:r>
      <w:r w:rsidR="00B679DF">
        <w:t xml:space="preserve">Net Delta Outflow, which was </w:t>
      </w:r>
      <w:r w:rsidR="00CF57DE">
        <w:t xml:space="preserve">initiated </w:t>
      </w:r>
      <w:r w:rsidR="00B679DF">
        <w:t>in 1929, represents the sole exception and</w:t>
      </w:r>
      <w:r w:rsidR="00DD5A91">
        <w:t xml:space="preserve"> is truncated in this report</w:t>
      </w:r>
      <w:r w:rsidR="00B679DF">
        <w:t xml:space="preserve"> to only data </w:t>
      </w:r>
      <w:r w:rsidR="00E67FC9">
        <w:t>since 1967, for purposes of consistency within the report</w:t>
      </w:r>
      <w:r w:rsidR="00DD5A91">
        <w:t>.</w:t>
      </w:r>
      <w:r w:rsidR="002A5085">
        <w:t xml:space="preserve"> The graphs in the Recent Trends section of the winter report range from 2003 to 2017. </w:t>
      </w:r>
    </w:p>
    <w:p w14:paraId="2B6ED4C0" w14:textId="206AF6D8" w:rsidR="004C3DB9" w:rsidRDefault="004C3DB9" w:rsidP="004C3DB9">
      <w:pPr>
        <w:pStyle w:val="Heading3"/>
      </w:pPr>
      <w:r>
        <w:t>Calculations</w:t>
      </w:r>
      <w:r w:rsidR="00C87953">
        <w:t xml:space="preserve"> for Data Points</w:t>
      </w:r>
    </w:p>
    <w:p w14:paraId="55E4859E" w14:textId="27A3E861" w:rsidR="004C3DB9" w:rsidRDefault="004C3DB9" w:rsidP="004C3DB9">
      <w:r>
        <w:t xml:space="preserve">The points plotted on the graphs represent mean values. </w:t>
      </w:r>
      <w:r w:rsidR="00BF564F">
        <w:t>Means</w:t>
      </w:r>
      <w:r>
        <w:t xml:space="preserve"> are generated by averaging data over the three months </w:t>
      </w:r>
      <w:r w:rsidR="00BF564F">
        <w:t>of</w:t>
      </w:r>
      <w:r>
        <w:t xml:space="preserve"> the </w:t>
      </w:r>
      <w:r w:rsidR="00150AD5">
        <w:t>winter</w:t>
      </w:r>
      <w:r>
        <w:t xml:space="preserve"> season </w:t>
      </w:r>
      <w:r w:rsidR="00BF564F">
        <w:t xml:space="preserve">for a given year </w:t>
      </w:r>
      <w:r>
        <w:t>(</w:t>
      </w:r>
      <w:r w:rsidR="00150AD5">
        <w:t>December</w:t>
      </w:r>
      <w:r w:rsidR="00CD0EC1">
        <w:t>—</w:t>
      </w:r>
      <w:r w:rsidR="00150AD5">
        <w:t>-</w:t>
      </w:r>
      <w:r w:rsidR="00150AD5">
        <w:t>February</w:t>
      </w:r>
      <w:r>
        <w:t>)</w:t>
      </w:r>
      <w:r w:rsidR="00B679DF">
        <w:t xml:space="preserve"> and </w:t>
      </w:r>
      <w:r>
        <w:t xml:space="preserve">across sites within a given region where relevant (e.g., water quality </w:t>
      </w:r>
      <w:r w:rsidR="00E67FC9">
        <w:t xml:space="preserve">and plankton </w:t>
      </w:r>
      <w:r>
        <w:t>data sets).</w:t>
      </w:r>
      <w:r w:rsidR="00150AD5">
        <w:t xml:space="preserve"> The dotted horizontal line indicates the average value over the entire period of record.</w:t>
      </w:r>
    </w:p>
    <w:p w14:paraId="0A370D5A" w14:textId="77777777" w:rsidR="00745D36" w:rsidRDefault="00745D36" w:rsidP="004C3DB9"/>
    <w:p w14:paraId="0DD1D7B2" w14:textId="122C837B" w:rsidR="00754B9D" w:rsidRDefault="00754B9D" w:rsidP="00754B9D">
      <w:pPr>
        <w:pStyle w:val="Heading2"/>
      </w:pPr>
      <w:r>
        <w:t>Data Sets</w:t>
      </w:r>
    </w:p>
    <w:p w14:paraId="50BCC4B3" w14:textId="77777777" w:rsidR="00DF01BB" w:rsidRPr="00DF01BB" w:rsidRDefault="00DF01BB" w:rsidP="00DF01BB"/>
    <w:p w14:paraId="0447F55B" w14:textId="75C60992" w:rsidR="004445EC" w:rsidRDefault="004445EC" w:rsidP="00754B9D">
      <w:pPr>
        <w:pStyle w:val="Heading3"/>
      </w:pPr>
      <w:r>
        <w:t>Flow</w:t>
      </w:r>
    </w:p>
    <w:p w14:paraId="258BA235" w14:textId="4B0869DD" w:rsidR="005349B8" w:rsidRDefault="005349B8" w:rsidP="004445EC">
      <w:r w:rsidRPr="00CF57DE">
        <w:rPr>
          <w:b/>
        </w:rPr>
        <w:t>Data Source</w:t>
      </w:r>
      <w:r w:rsidR="00BF564F" w:rsidRPr="00CF57DE">
        <w:rPr>
          <w:b/>
        </w:rPr>
        <w:t>:</w:t>
      </w:r>
      <w:r w:rsidR="00B53BF6" w:rsidRPr="00CF57DE">
        <w:t xml:space="preserve"> Department of Water Resources, </w:t>
      </w:r>
      <w:r w:rsidR="00CF57DE" w:rsidRPr="00CF57DE">
        <w:t>Environmental Planning and Information Branch</w:t>
      </w:r>
    </w:p>
    <w:p w14:paraId="1CD226F1" w14:textId="65DA1F1C" w:rsidR="00CF57DE" w:rsidRPr="00CF57DE" w:rsidRDefault="00CF57DE" w:rsidP="004445EC">
      <w:r w:rsidRPr="00CE4E39">
        <w:rPr>
          <w:b/>
        </w:rPr>
        <w:t>Metric Used:</w:t>
      </w:r>
      <w:r>
        <w:rPr>
          <w:b/>
        </w:rPr>
        <w:t xml:space="preserve"> </w:t>
      </w:r>
      <w:r w:rsidRPr="00CF57DE">
        <w:t>Net Delta Outflow Index</w:t>
      </w:r>
      <w:r w:rsidR="007C03DB">
        <w:t>, which is estimated using a summation of river inflows, precipitation, agricultural consumptive demand, and project exports.</w:t>
      </w:r>
      <w:r w:rsidR="00022BC8">
        <w:t xml:space="preserve"> </w:t>
      </w:r>
    </w:p>
    <w:p w14:paraId="4C382015" w14:textId="375EDD8B" w:rsidR="004445EC" w:rsidRDefault="004445EC" w:rsidP="00DC6A89">
      <w:r w:rsidRPr="00CF57DE">
        <w:rPr>
          <w:b/>
        </w:rPr>
        <w:t>Year Range</w:t>
      </w:r>
      <w:r w:rsidR="00F94626" w:rsidRPr="00CF57DE">
        <w:rPr>
          <w:b/>
        </w:rPr>
        <w:t>:</w:t>
      </w:r>
      <w:r w:rsidR="00F94626">
        <w:t xml:space="preserve"> </w:t>
      </w:r>
      <w:r w:rsidR="00C87953">
        <w:t>1967</w:t>
      </w:r>
      <w:r w:rsidR="00B679DF">
        <w:t>-2017</w:t>
      </w:r>
      <w:r w:rsidR="00DC6A89">
        <w:t xml:space="preserve">. </w:t>
      </w:r>
      <w:r w:rsidR="00B679DF">
        <w:t>T</w:t>
      </w:r>
      <w:r w:rsidR="00C87953">
        <w:t>he e</w:t>
      </w:r>
      <w:r w:rsidR="00CF57DE">
        <w:t>ntire data set includes 192</w:t>
      </w:r>
      <w:r w:rsidR="00B679DF">
        <w:t>9-2017</w:t>
      </w:r>
      <w:r w:rsidR="00C87953">
        <w:t xml:space="preserve"> but </w:t>
      </w:r>
      <w:r w:rsidR="00B679DF">
        <w:t>was</w:t>
      </w:r>
      <w:r w:rsidR="00C87953">
        <w:t xml:space="preserve"> </w:t>
      </w:r>
      <w:r w:rsidR="00CF57DE">
        <w:t>truncated</w:t>
      </w:r>
      <w:r w:rsidR="00DC6A89">
        <w:t xml:space="preserve"> </w:t>
      </w:r>
      <w:r w:rsidR="00C87953">
        <w:t>to conform to the year range of the rest of the data sets</w:t>
      </w:r>
      <w:r w:rsidR="00745D36">
        <w:t xml:space="preserve"> in the report</w:t>
      </w:r>
      <w:r w:rsidR="00C87953">
        <w:t>.</w:t>
      </w:r>
    </w:p>
    <w:p w14:paraId="0FF77804" w14:textId="20657CF9" w:rsidR="00570AFD" w:rsidRDefault="00570AFD" w:rsidP="004445EC">
      <w:r w:rsidRPr="00CF57DE">
        <w:rPr>
          <w:b/>
        </w:rPr>
        <w:t>Additional Information:</w:t>
      </w:r>
      <w:r>
        <w:t xml:space="preserve"> </w:t>
      </w:r>
      <w:hyperlink r:id="rId9" w:history="1">
        <w:r w:rsidR="00754B9D" w:rsidRPr="00DD35F8">
          <w:rPr>
            <w:rStyle w:val="Hyperlink"/>
          </w:rPr>
          <w:t>https://www.water.ca.gov/Programs/Environmental-Services/Compliance-Monitoring-And-Assessment/Dayflow-Data</w:t>
        </w:r>
      </w:hyperlink>
    </w:p>
    <w:p w14:paraId="312B522C" w14:textId="77777777" w:rsidR="004445EC" w:rsidRDefault="004445EC" w:rsidP="004445EC"/>
    <w:p w14:paraId="24EB43A9" w14:textId="6A3A3C3F" w:rsidR="007E3F50" w:rsidRDefault="007D2128" w:rsidP="00754B9D">
      <w:pPr>
        <w:pStyle w:val="Heading3"/>
      </w:pPr>
      <w:r>
        <w:t xml:space="preserve">Water Quality: </w:t>
      </w:r>
      <w:r w:rsidR="000972F3">
        <w:t>Secchi depth</w:t>
      </w:r>
      <w:r>
        <w:t xml:space="preserve">, </w:t>
      </w:r>
      <w:r w:rsidR="000932EE">
        <w:t>Temperature</w:t>
      </w:r>
      <w:r w:rsidR="007E3F50">
        <w:t>, Chlorophyll-a</w:t>
      </w:r>
    </w:p>
    <w:p w14:paraId="07204C28" w14:textId="58E2D588" w:rsidR="005349B8" w:rsidRDefault="005349B8" w:rsidP="005349B8">
      <w:r w:rsidRPr="00CF57DE">
        <w:rPr>
          <w:b/>
        </w:rPr>
        <w:t>Data Source:</w:t>
      </w:r>
      <w:r>
        <w:t xml:space="preserve"> Department of Water Resources</w:t>
      </w:r>
      <w:r w:rsidR="00B53BF6">
        <w:t>, Environmental Monitoring Program</w:t>
      </w:r>
    </w:p>
    <w:p w14:paraId="1126B9AD" w14:textId="781655CD" w:rsidR="00CF57DE" w:rsidRPr="00DF01BB" w:rsidRDefault="00CF57DE" w:rsidP="005349B8">
      <w:r w:rsidRPr="00CE4E39">
        <w:rPr>
          <w:b/>
        </w:rPr>
        <w:t>Metric Used:</w:t>
      </w:r>
      <w:r w:rsidR="00DF01BB">
        <w:rPr>
          <w:b/>
        </w:rPr>
        <w:t xml:space="preserve"> </w:t>
      </w:r>
      <w:r w:rsidR="00DF01BB" w:rsidRPr="00DF01BB">
        <w:t>Monthly discrete water quality data</w:t>
      </w:r>
    </w:p>
    <w:p w14:paraId="7D166049" w14:textId="61BCEBC6" w:rsidR="005349B8" w:rsidRDefault="005349B8" w:rsidP="005349B8">
      <w:r w:rsidRPr="00CF57DE">
        <w:rPr>
          <w:b/>
        </w:rPr>
        <w:t xml:space="preserve">Year Range: </w:t>
      </w:r>
      <w:r w:rsidR="00756DDB">
        <w:t>197</w:t>
      </w:r>
      <w:r w:rsidR="009D6FB6">
        <w:t>5</w:t>
      </w:r>
      <w:r w:rsidR="00756DDB">
        <w:t xml:space="preserve"> </w:t>
      </w:r>
      <w:r w:rsidR="00712A36">
        <w:t>–</w:t>
      </w:r>
      <w:r w:rsidR="00756DDB">
        <w:t xml:space="preserve"> 2017</w:t>
      </w:r>
    </w:p>
    <w:p w14:paraId="55F1A271" w14:textId="3675AFAA" w:rsidR="009D6FB6" w:rsidRPr="00CF57DE" w:rsidRDefault="005349B8" w:rsidP="00276419">
      <w:pPr>
        <w:rPr>
          <w:b/>
        </w:rPr>
      </w:pPr>
      <w:r w:rsidRPr="00CF57DE">
        <w:rPr>
          <w:b/>
        </w:rPr>
        <w:t>Stations by Region</w:t>
      </w:r>
    </w:p>
    <w:p w14:paraId="562566D0" w14:textId="222A3647" w:rsidR="009D6FB6" w:rsidRDefault="00712A36" w:rsidP="00ED6505">
      <w:pPr>
        <w:ind w:firstLine="720"/>
      </w:pPr>
      <w:r w:rsidRPr="00CF57DE">
        <w:rPr>
          <w:b/>
        </w:rPr>
        <w:t>San Pablo</w:t>
      </w:r>
      <w:r w:rsidR="009D6FB6" w:rsidRPr="00CF57DE">
        <w:rPr>
          <w:b/>
        </w:rPr>
        <w:t>:</w:t>
      </w:r>
      <w:r w:rsidR="009D6FB6">
        <w:t xml:space="preserve"> Stations </w:t>
      </w:r>
      <w:r>
        <w:t xml:space="preserve">= 4, </w:t>
      </w:r>
      <w:r w:rsidR="009D6FB6">
        <w:t>years: 1976-2017</w:t>
      </w:r>
    </w:p>
    <w:p w14:paraId="7EEC2268" w14:textId="24C3F57C" w:rsidR="009D6FB6" w:rsidRDefault="00712A36" w:rsidP="00ED6505">
      <w:pPr>
        <w:ind w:firstLine="720"/>
      </w:pPr>
      <w:r w:rsidRPr="00CF57DE">
        <w:rPr>
          <w:b/>
        </w:rPr>
        <w:t>Suisun</w:t>
      </w:r>
      <w:r w:rsidR="009D6FB6" w:rsidRPr="00CF57DE">
        <w:rPr>
          <w:b/>
        </w:rPr>
        <w:t>:</w:t>
      </w:r>
      <w:r>
        <w:t xml:space="preserve"> </w:t>
      </w:r>
      <w:r w:rsidR="009D6FB6">
        <w:t>Stations = 11, years: 1975-2017</w:t>
      </w:r>
    </w:p>
    <w:p w14:paraId="6694F2B2" w14:textId="24F58FA4" w:rsidR="00276419" w:rsidRDefault="00712A36" w:rsidP="00ED6505">
      <w:pPr>
        <w:ind w:firstLine="720"/>
      </w:pPr>
      <w:r w:rsidRPr="00CF57DE">
        <w:rPr>
          <w:b/>
        </w:rPr>
        <w:t>Delta</w:t>
      </w:r>
      <w:r w:rsidR="009D6FB6" w:rsidRPr="00CF57DE">
        <w:rPr>
          <w:b/>
        </w:rPr>
        <w:t>:</w:t>
      </w:r>
      <w:r w:rsidR="009D6FB6">
        <w:t xml:space="preserve"> Stations = 29, years: 1975-2017</w:t>
      </w:r>
    </w:p>
    <w:p w14:paraId="44E4A8CF" w14:textId="75058CF1" w:rsidR="00712A36" w:rsidRDefault="00D545B5" w:rsidP="00276419">
      <w:r w:rsidRPr="00C87953">
        <w:rPr>
          <w:b/>
        </w:rPr>
        <w:lastRenderedPageBreak/>
        <w:t>Additional Information:</w:t>
      </w:r>
      <w:r>
        <w:t xml:space="preserve"> </w:t>
      </w:r>
      <w:hyperlink r:id="rId10" w:history="1">
        <w:r w:rsidR="00745D36" w:rsidRPr="00745D36">
          <w:rPr>
            <w:rStyle w:val="Hyperlink"/>
          </w:rPr>
          <w:t>https://water.ca.gov/Programs/Environmental-Services/Water-Quality-Monitoring-And-Assessment</w:t>
        </w:r>
      </w:hyperlink>
    </w:p>
    <w:p w14:paraId="05568237" w14:textId="77777777" w:rsidR="00D545B5" w:rsidRDefault="00D545B5" w:rsidP="00276419"/>
    <w:p w14:paraId="7936206E" w14:textId="3B8014CD" w:rsidR="00276419" w:rsidRDefault="00276419" w:rsidP="00754B9D">
      <w:pPr>
        <w:pStyle w:val="Heading3"/>
      </w:pPr>
      <w:r>
        <w:t>Zooplankton</w:t>
      </w:r>
      <w:r w:rsidR="007A21FC">
        <w:t xml:space="preserve">: </w:t>
      </w:r>
      <w:r w:rsidR="00745D36">
        <w:t>Biomass</w:t>
      </w:r>
      <w:r w:rsidR="007A21FC">
        <w:t xml:space="preserve"> of Calanoids, Cyclopoids, Cladocerans</w:t>
      </w:r>
      <w:r w:rsidR="00745D36">
        <w:t>, and Mysids</w:t>
      </w:r>
      <w:r>
        <w:t xml:space="preserve"> </w:t>
      </w:r>
    </w:p>
    <w:p w14:paraId="0D348AA4" w14:textId="0E0EF5B9" w:rsidR="006F10FE" w:rsidRDefault="006F10FE" w:rsidP="006F10FE">
      <w:r w:rsidRPr="00CF57DE">
        <w:rPr>
          <w:b/>
        </w:rPr>
        <w:t>Data Source:</w:t>
      </w:r>
      <w:r>
        <w:t xml:space="preserve"> California Department of Fish and Wildlife</w:t>
      </w:r>
      <w:r w:rsidR="00DC6A89">
        <w:t>, Zooplankton Study</w:t>
      </w:r>
    </w:p>
    <w:p w14:paraId="003BEFD5" w14:textId="1574F72B" w:rsidR="00CF57DE" w:rsidRDefault="00CF57DE" w:rsidP="006F10FE">
      <w:r w:rsidRPr="00CE4E39">
        <w:rPr>
          <w:b/>
        </w:rPr>
        <w:t>Metric Used:</w:t>
      </w:r>
      <w:r w:rsidR="000A2DAB">
        <w:rPr>
          <w:b/>
        </w:rPr>
        <w:t xml:space="preserve"> </w:t>
      </w:r>
      <w:r w:rsidR="00B679DF">
        <w:t>Biomass of zooplankton (milligrams of carbon per cubic meter)</w:t>
      </w:r>
      <w:r w:rsidR="00C87953" w:rsidRPr="00C87953">
        <w:t xml:space="preserve"> based on monthly surveys</w:t>
      </w:r>
      <w:r w:rsidR="000A79EE">
        <w:t xml:space="preserve">. </w:t>
      </w:r>
    </w:p>
    <w:p w14:paraId="28C8F847" w14:textId="572639A4" w:rsidR="009839B4" w:rsidRDefault="006F10FE" w:rsidP="006F10FE">
      <w:r w:rsidRPr="00CF57DE">
        <w:rPr>
          <w:b/>
        </w:rPr>
        <w:t>Year Range:</w:t>
      </w:r>
      <w:r w:rsidR="000972F3">
        <w:t xml:space="preserve"> </w:t>
      </w:r>
      <w:r w:rsidR="000972F3">
        <w:t>19</w:t>
      </w:r>
      <w:r w:rsidR="002E7F20">
        <w:t>95</w:t>
      </w:r>
      <w:r w:rsidR="000972F3">
        <w:t xml:space="preserve"> – 2017</w:t>
      </w:r>
      <w:r w:rsidR="00401AA5">
        <w:t xml:space="preserve"> </w:t>
      </w:r>
    </w:p>
    <w:p w14:paraId="33B77D5C" w14:textId="012CA52A" w:rsidR="006F10FE" w:rsidRDefault="00401AA5" w:rsidP="006F10FE">
      <w:r>
        <w:t xml:space="preserve">Note: while the EMP survey has been collecting zooplankton in the estuary since 1974, </w:t>
      </w:r>
      <w:r w:rsidR="00EB38C3">
        <w:t xml:space="preserve">the survey did not start sampling </w:t>
      </w:r>
      <w:r w:rsidR="009839B4">
        <w:t>during the winter months until 1995.</w:t>
      </w:r>
    </w:p>
    <w:p w14:paraId="3D61773C" w14:textId="77777777" w:rsidR="006F10FE" w:rsidRPr="00CF57DE" w:rsidRDefault="006F10FE" w:rsidP="006F10FE">
      <w:pPr>
        <w:rPr>
          <w:b/>
        </w:rPr>
      </w:pPr>
      <w:r w:rsidRPr="00CF57DE">
        <w:rPr>
          <w:b/>
        </w:rPr>
        <w:t>Stations by Region</w:t>
      </w:r>
    </w:p>
    <w:p w14:paraId="7D6250AD" w14:textId="04CF83DD" w:rsidR="005749FC" w:rsidRDefault="006F10FE" w:rsidP="003A0B5A">
      <w:pPr>
        <w:ind w:left="720"/>
      </w:pPr>
      <w:r w:rsidRPr="00CF57DE">
        <w:rPr>
          <w:b/>
        </w:rPr>
        <w:t>San Pablo:</w:t>
      </w:r>
      <w:r>
        <w:t xml:space="preserve"> Stations = 2</w:t>
      </w:r>
      <w:r w:rsidR="005749FC">
        <w:t>, years: 1998</w:t>
      </w:r>
      <w:r>
        <w:t>-2017</w:t>
      </w:r>
      <w:r w:rsidR="005749FC">
        <w:t xml:space="preserve">. </w:t>
      </w:r>
      <w:r w:rsidR="00DC6A89">
        <w:t xml:space="preserve">Note: </w:t>
      </w:r>
      <w:r w:rsidR="00C75ED4">
        <w:t>O</w:t>
      </w:r>
      <w:r w:rsidR="005749FC">
        <w:t>ne</w:t>
      </w:r>
      <w:r w:rsidR="005749FC" w:rsidRPr="006F10FE">
        <w:t xml:space="preserve"> station sampled consistently since 1998 and </w:t>
      </w:r>
      <w:r w:rsidR="00DC6A89">
        <w:t>the other</w:t>
      </w:r>
      <w:r w:rsidR="005749FC" w:rsidRPr="006F10FE">
        <w:t xml:space="preserve"> one</w:t>
      </w:r>
      <w:r w:rsidR="00DC6A89">
        <w:t xml:space="preserve"> </w:t>
      </w:r>
      <w:r w:rsidR="000972F3">
        <w:t>s</w:t>
      </w:r>
      <w:r w:rsidR="005749FC" w:rsidRPr="006F10FE">
        <w:t>ince 2003.</w:t>
      </w:r>
    </w:p>
    <w:p w14:paraId="2159B221" w14:textId="347677F7" w:rsidR="006F10FE" w:rsidRDefault="006F10FE" w:rsidP="003A0B5A">
      <w:pPr>
        <w:ind w:firstLine="720"/>
      </w:pPr>
      <w:r w:rsidRPr="00CF57DE">
        <w:rPr>
          <w:b/>
        </w:rPr>
        <w:t>Suisun:</w:t>
      </w:r>
      <w:r>
        <w:t xml:space="preserve"> S</w:t>
      </w:r>
      <w:r w:rsidR="000972F3">
        <w:t>tations = 6</w:t>
      </w:r>
      <w:r>
        <w:t xml:space="preserve">, years: </w:t>
      </w:r>
      <w:r>
        <w:t>19</w:t>
      </w:r>
      <w:r w:rsidR="002E7F20">
        <w:t>95</w:t>
      </w:r>
      <w:r>
        <w:t>-2017</w:t>
      </w:r>
    </w:p>
    <w:p w14:paraId="0913529D" w14:textId="3FE4FBCC" w:rsidR="006F10FE" w:rsidRDefault="006F10FE" w:rsidP="003A0B5A">
      <w:pPr>
        <w:ind w:firstLine="720"/>
      </w:pPr>
      <w:r w:rsidRPr="00CF57DE">
        <w:rPr>
          <w:b/>
        </w:rPr>
        <w:t>Delta:</w:t>
      </w:r>
      <w:r>
        <w:t xml:space="preserve"> Stations = </w:t>
      </w:r>
      <w:r w:rsidR="000972F3">
        <w:t>8</w:t>
      </w:r>
      <w:r w:rsidR="005749FC">
        <w:t xml:space="preserve">, years: </w:t>
      </w:r>
      <w:r w:rsidR="005749FC">
        <w:t>19</w:t>
      </w:r>
      <w:r w:rsidR="002E7F20">
        <w:t>95</w:t>
      </w:r>
      <w:r>
        <w:t>-2017</w:t>
      </w:r>
    </w:p>
    <w:p w14:paraId="022116C2" w14:textId="79A59CE9" w:rsidR="007A21FC" w:rsidRDefault="00FD218F" w:rsidP="00276419">
      <w:r w:rsidRPr="00CF57DE">
        <w:rPr>
          <w:b/>
        </w:rPr>
        <w:t>Additional Information:</w:t>
      </w:r>
      <w:r>
        <w:t xml:space="preserve"> </w:t>
      </w:r>
      <w:hyperlink r:id="rId11" w:history="1">
        <w:r w:rsidR="000972F3" w:rsidRPr="000972F3">
          <w:rPr>
            <w:rStyle w:val="Hyperlink"/>
          </w:rPr>
          <w:t>https://www.wildlife.ca.gov/Conservation/Delta/Zooplankton-Study</w:t>
        </w:r>
      </w:hyperlink>
    </w:p>
    <w:p w14:paraId="0549B86F" w14:textId="77777777" w:rsidR="00A22289" w:rsidRDefault="00A22289" w:rsidP="00754B9D">
      <w:pPr>
        <w:pStyle w:val="Heading3"/>
      </w:pPr>
    </w:p>
    <w:p w14:paraId="2730283B" w14:textId="77777777" w:rsidR="000932EE" w:rsidRDefault="000932EE" w:rsidP="00290994"/>
    <w:p w14:paraId="39254A30" w14:textId="34EDF080" w:rsidR="000932EE" w:rsidRDefault="000932EE" w:rsidP="000932EE">
      <w:pPr>
        <w:pStyle w:val="Heading2"/>
      </w:pPr>
      <w:r>
        <w:t>Longfin Smelt</w:t>
      </w:r>
    </w:p>
    <w:p w14:paraId="08203AC6" w14:textId="77777777" w:rsidR="000932EE" w:rsidRDefault="000932EE" w:rsidP="000932EE">
      <w:pPr>
        <w:spacing w:line="252" w:lineRule="auto"/>
        <w:rPr>
          <w:rFonts w:ascii="Calibri" w:hAnsi="Calibri" w:cs="Calibri"/>
        </w:rPr>
      </w:pPr>
      <w:r>
        <w:rPr>
          <w:b/>
          <w:bCs/>
        </w:rPr>
        <w:t>Data Source:</w:t>
      </w:r>
      <w:r>
        <w:t xml:space="preserve"> California Department of Fish and Wildlife, San Francisco Bay </w:t>
      </w:r>
      <w:proofErr w:type="gramStart"/>
      <w:r>
        <w:t>Study  (</w:t>
      </w:r>
      <w:proofErr w:type="gramEnd"/>
      <w:r>
        <w:t>Region 3, Bay Delta)</w:t>
      </w:r>
    </w:p>
    <w:p w14:paraId="4E121724" w14:textId="346183F9" w:rsidR="00AE5507" w:rsidRDefault="00CF57DE" w:rsidP="00290994">
      <w:pPr>
        <w:rPr>
          <w:rFonts w:ascii="Source Sans Pro" w:hAnsi="Source Sans Pro"/>
          <w:color w:val="333333"/>
          <w:shd w:val="clear" w:color="auto" w:fill="FFFFFF"/>
        </w:rPr>
      </w:pPr>
      <w:r w:rsidRPr="00CE4E39">
        <w:rPr>
          <w:b/>
        </w:rPr>
        <w:t>Metric Used:</w:t>
      </w:r>
      <w:r w:rsidR="00DD2D7F">
        <w:rPr>
          <w:b/>
        </w:rPr>
        <w:t xml:space="preserve"> </w:t>
      </w:r>
      <w:r w:rsidR="005D24FD" w:rsidRPr="000932EE">
        <w:t xml:space="preserve">Average CPUE for Longfin Smelt </w:t>
      </w:r>
      <w:r w:rsidR="00091B38" w:rsidRPr="000932EE">
        <w:t>is derived from Bay Study’s Midwater trawl,</w:t>
      </w:r>
      <w:r w:rsidR="00AE5507">
        <w:rPr>
          <w:rFonts w:ascii="Source Sans Pro" w:hAnsi="Source Sans Pro"/>
          <w:color w:val="333333"/>
          <w:shd w:val="clear" w:color="auto" w:fill="FFFFFF"/>
        </w:rPr>
        <w:t xml:space="preserve"> which samples pelagic fishes and retrieved obliquely such that all depths are sampled equally. </w:t>
      </w:r>
      <w:r w:rsidR="006436EE">
        <w:rPr>
          <w:rFonts w:ascii="Source Sans Pro" w:hAnsi="Source Sans Pro"/>
          <w:color w:val="333333"/>
          <w:shd w:val="clear" w:color="auto" w:fill="FFFFFF"/>
        </w:rPr>
        <w:t xml:space="preserve">All age classes of Longfin Smelt were included, but the majority of these will be </w:t>
      </w:r>
      <w:r w:rsidR="00BC5382">
        <w:rPr>
          <w:rFonts w:ascii="Source Sans Pro" w:hAnsi="Source Sans Pro"/>
          <w:color w:val="333333"/>
          <w:shd w:val="clear" w:color="auto" w:fill="FFFFFF"/>
        </w:rPr>
        <w:t>year 1 or year 2 adults preparing to spawn</w:t>
      </w:r>
    </w:p>
    <w:p w14:paraId="713168C1" w14:textId="15D48DCB" w:rsidR="00EE03BD" w:rsidRDefault="00290994" w:rsidP="00290994">
      <w:r w:rsidRPr="00CF57DE">
        <w:rPr>
          <w:b/>
        </w:rPr>
        <w:t>Year Rang</w:t>
      </w:r>
      <w:r w:rsidR="00785B5A" w:rsidRPr="00CF57DE">
        <w:rPr>
          <w:b/>
        </w:rPr>
        <w:t>e:</w:t>
      </w:r>
      <w:r w:rsidR="00785B5A">
        <w:t xml:space="preserve"> </w:t>
      </w:r>
      <w:r w:rsidR="00EE03BD">
        <w:t>1980-2017</w:t>
      </w:r>
      <w:bookmarkStart w:id="0" w:name="_GoBack"/>
      <w:bookmarkEnd w:id="0"/>
    </w:p>
    <w:p w14:paraId="1650717A" w14:textId="46444BC8" w:rsidR="000932EE" w:rsidRDefault="000932EE" w:rsidP="00290994">
      <w:r w:rsidRPr="00C11110">
        <w:rPr>
          <w:b/>
        </w:rPr>
        <w:t>Stations:</w:t>
      </w:r>
      <w:r>
        <w:t xml:space="preserve"> </w:t>
      </w:r>
      <w:r>
        <w:t>52</w:t>
      </w:r>
    </w:p>
    <w:p w14:paraId="52232255" w14:textId="24BC0593" w:rsidR="009B3511" w:rsidRDefault="000932EE" w:rsidP="00276419">
      <w:r w:rsidRPr="000932EE">
        <w:rPr>
          <w:b/>
        </w:rPr>
        <w:t>More Information</w:t>
      </w:r>
      <w:r>
        <w:t xml:space="preserve">: </w:t>
      </w:r>
      <w:hyperlink r:id="rId12" w:history="1">
        <w:r w:rsidRPr="00B93EB7">
          <w:rPr>
            <w:rStyle w:val="Hyperlink"/>
          </w:rPr>
          <w:t>https://www.wildlife.ca.gov/Conservation/Delta/Bay-Study</w:t>
        </w:r>
      </w:hyperlink>
    </w:p>
    <w:p w14:paraId="2B6F3C4A" w14:textId="77777777" w:rsidR="000932EE" w:rsidRDefault="000932EE" w:rsidP="000932EE"/>
    <w:p w14:paraId="7E8A11F6" w14:textId="77777777" w:rsidR="000932EE" w:rsidRDefault="000932EE" w:rsidP="000932EE">
      <w:pPr>
        <w:pStyle w:val="Heading2"/>
      </w:pPr>
      <w:r>
        <w:t>White Sturgeon</w:t>
      </w:r>
    </w:p>
    <w:p w14:paraId="11E006FA" w14:textId="77777777" w:rsidR="000932EE" w:rsidRDefault="000932EE" w:rsidP="000932EE">
      <w:pPr>
        <w:spacing w:line="252" w:lineRule="auto"/>
        <w:rPr>
          <w:rFonts w:ascii="Calibri" w:hAnsi="Calibri" w:cs="Calibri"/>
        </w:rPr>
      </w:pPr>
      <w:r>
        <w:rPr>
          <w:b/>
          <w:bCs/>
        </w:rPr>
        <w:t>Data Source:</w:t>
      </w:r>
      <w:r>
        <w:t xml:space="preserve"> California Department of Fish and Wildlife, San Francisco Bay </w:t>
      </w:r>
      <w:proofErr w:type="gramStart"/>
      <w:r>
        <w:t>Study  (</w:t>
      </w:r>
      <w:proofErr w:type="gramEnd"/>
      <w:r>
        <w:t>Region 3, Bay Delta)</w:t>
      </w:r>
    </w:p>
    <w:p w14:paraId="5A785AFE" w14:textId="77777777" w:rsidR="000932EE" w:rsidRDefault="000932EE" w:rsidP="000932EE">
      <w:pPr>
        <w:spacing w:line="252" w:lineRule="auto"/>
      </w:pPr>
      <w:r>
        <w:rPr>
          <w:b/>
          <w:bCs/>
        </w:rPr>
        <w:t xml:space="preserve">Metric Used: </w:t>
      </w:r>
      <w:r>
        <w:t xml:space="preserve">Year-class index (YCI) calculated by methods described in </w:t>
      </w:r>
      <w:hyperlink r:id="rId13" w:history="1">
        <w:r>
          <w:rPr>
            <w:rStyle w:val="Hyperlink"/>
          </w:rPr>
          <w:t>Fish 2010</w:t>
        </w:r>
      </w:hyperlink>
    </w:p>
    <w:p w14:paraId="5647A8A0" w14:textId="77777777" w:rsidR="000932EE" w:rsidRDefault="000932EE" w:rsidP="000932EE">
      <w:pPr>
        <w:spacing w:line="252" w:lineRule="auto"/>
      </w:pPr>
      <w:r>
        <w:rPr>
          <w:b/>
          <w:bCs/>
        </w:rPr>
        <w:t>Data source</w:t>
      </w:r>
      <w:r>
        <w:t>: Fish CPUE and Index calc_July2019.accdb (standalone database, copy received from Bay Study personnel)</w:t>
      </w:r>
    </w:p>
    <w:p w14:paraId="161CE09D" w14:textId="740D7B78" w:rsidR="000932EE" w:rsidRDefault="000932EE" w:rsidP="000932EE">
      <w:pPr>
        <w:spacing w:line="252" w:lineRule="auto"/>
      </w:pPr>
      <w:r>
        <w:rPr>
          <w:b/>
          <w:bCs/>
        </w:rPr>
        <w:lastRenderedPageBreak/>
        <w:t>Year Range:</w:t>
      </w:r>
      <w:r>
        <w:t xml:space="preserve"> 1980-present. Annual survey conducted monthly in the bays, estuary, &amp; delta. Deploys otter &amp; mid-water trawls. Sturgeon YCI calculated using otter trawl only (</w:t>
      </w:r>
      <w:hyperlink r:id="rId14" w:history="1">
        <w:r>
          <w:rPr>
            <w:rStyle w:val="Hyperlink"/>
          </w:rPr>
          <w:t>Fish 2010</w:t>
        </w:r>
      </w:hyperlink>
      <w:r>
        <w:t>).</w:t>
      </w:r>
    </w:p>
    <w:p w14:paraId="444697D7" w14:textId="7AC614E6" w:rsidR="000932EE" w:rsidRDefault="000932EE" w:rsidP="000932EE">
      <w:r w:rsidRPr="00C11110">
        <w:rPr>
          <w:b/>
        </w:rPr>
        <w:t>Stations:</w:t>
      </w:r>
      <w:r>
        <w:t xml:space="preserve"> </w:t>
      </w:r>
      <w:r>
        <w:t>52</w:t>
      </w:r>
    </w:p>
    <w:p w14:paraId="6CE19C62" w14:textId="77777777" w:rsidR="000932EE" w:rsidRDefault="000932EE" w:rsidP="000932EE">
      <w:r>
        <w:rPr>
          <w:b/>
          <w:bCs/>
        </w:rPr>
        <w:t xml:space="preserve">Additional Information: </w:t>
      </w:r>
      <w:hyperlink r:id="rId15" w:history="1">
        <w:r>
          <w:rPr>
            <w:rStyle w:val="Hyperlink"/>
          </w:rPr>
          <w:t>https://www.wildlife.ca.gov/Conservation/Delta/Bay-Study</w:t>
        </w:r>
      </w:hyperlink>
    </w:p>
    <w:p w14:paraId="2DA8FE0D" w14:textId="77777777" w:rsidR="000932EE" w:rsidRDefault="000932EE" w:rsidP="00900E0D">
      <w:pPr>
        <w:pStyle w:val="Heading3"/>
      </w:pPr>
    </w:p>
    <w:p w14:paraId="0E5B542D" w14:textId="3508CCE3" w:rsidR="000932EE" w:rsidRDefault="00900E0D" w:rsidP="00900E0D">
      <w:pPr>
        <w:pStyle w:val="Heading3"/>
      </w:pPr>
      <w:r>
        <w:t>Winter</w:t>
      </w:r>
      <w:r w:rsidR="00126C46">
        <w:t>-run</w:t>
      </w:r>
      <w:r>
        <w:t xml:space="preserve"> Run</w:t>
      </w:r>
      <w:r>
        <w:t xml:space="preserve"> Chinook: </w:t>
      </w:r>
      <w:proofErr w:type="spellStart"/>
      <w:r w:rsidR="00126C46">
        <w:t>Chipps</w:t>
      </w:r>
      <w:proofErr w:type="spellEnd"/>
      <w:r w:rsidR="00126C46">
        <w:t xml:space="preserve"> Island Trawl</w:t>
      </w:r>
    </w:p>
    <w:p w14:paraId="6A62414B" w14:textId="2516FE92" w:rsidR="000932EE" w:rsidRDefault="000932EE" w:rsidP="000932EE">
      <w:r w:rsidRPr="00CE4E39">
        <w:rPr>
          <w:b/>
        </w:rPr>
        <w:t>Data Source:</w:t>
      </w:r>
      <w:r>
        <w:t xml:space="preserve"> </w:t>
      </w:r>
      <w:r>
        <w:t>US</w:t>
      </w:r>
      <w:r>
        <w:t xml:space="preserve"> Fish and Wildlife Service, Lodi Field Office, Delta Juvenile Fish Monitoring Program</w:t>
      </w:r>
      <w:r>
        <w:t xml:space="preserve"> </w:t>
      </w:r>
    </w:p>
    <w:p w14:paraId="566FD25B" w14:textId="77777777" w:rsidR="000932EE" w:rsidRDefault="000932EE" w:rsidP="000932EE">
      <w:r>
        <w:rPr>
          <w:b/>
        </w:rPr>
        <w:t>Metric Used:</w:t>
      </w:r>
      <w:r>
        <w:t xml:space="preserve"> Mean catch per unit effort estimates for Winter-run Chinook. The calculation method is </w:t>
      </w:r>
      <w:proofErr w:type="gramStart"/>
      <w:r>
        <w:t>similar to</w:t>
      </w:r>
      <w:proofErr w:type="gramEnd"/>
      <w:r>
        <w:t xml:space="preserve"> that used by DJFMP staff for reporting.</w:t>
      </w:r>
    </w:p>
    <w:p w14:paraId="7D064BF9" w14:textId="5A40EBF5" w:rsidR="000932EE" w:rsidRDefault="000932EE" w:rsidP="000932EE">
      <w:r w:rsidRPr="00CE4E39">
        <w:rPr>
          <w:b/>
        </w:rPr>
        <w:t>Year Range:</w:t>
      </w:r>
      <w:r>
        <w:t xml:space="preserve">  </w:t>
      </w:r>
      <w:r>
        <w:t>2003-</w:t>
      </w:r>
      <w:r>
        <w:t xml:space="preserve">2017. </w:t>
      </w:r>
    </w:p>
    <w:p w14:paraId="368F0FBC" w14:textId="02E0EF95" w:rsidR="000932EE" w:rsidRDefault="000932EE" w:rsidP="000932EE">
      <w:r>
        <w:t xml:space="preserve">Note: Although sampling at </w:t>
      </w:r>
      <w:proofErr w:type="spellStart"/>
      <w:r>
        <w:t>Chipps</w:t>
      </w:r>
      <w:proofErr w:type="spellEnd"/>
      <w:r>
        <w:t xml:space="preserve"> Island started in 1976, this year range was chosen for consistency with the range most recently reported on by DJFMP staff. </w:t>
      </w:r>
    </w:p>
    <w:p w14:paraId="0A53E88B" w14:textId="06EE039E" w:rsidR="000932EE" w:rsidRDefault="000932EE" w:rsidP="000932EE">
      <w:r w:rsidRPr="00C11110">
        <w:rPr>
          <w:b/>
        </w:rPr>
        <w:t>Stations:</w:t>
      </w:r>
      <w:r>
        <w:t xml:space="preserve"> </w:t>
      </w:r>
      <w:r>
        <w:t>1</w:t>
      </w:r>
    </w:p>
    <w:p w14:paraId="295B6BA7" w14:textId="44B85694" w:rsidR="000932EE" w:rsidRDefault="000932EE" w:rsidP="000932EE">
      <w:r w:rsidRPr="00CE4E39">
        <w:rPr>
          <w:b/>
        </w:rPr>
        <w:t>Additional Information:</w:t>
      </w:r>
      <w:r>
        <w:t xml:space="preserve"> </w:t>
      </w:r>
      <w:hyperlink r:id="rId16" w:history="1">
        <w:r>
          <w:rPr>
            <w:rStyle w:val="Hyperlink"/>
          </w:rPr>
          <w:t>https://www.fws.gov/lodi/juvenile_fish_monitoring_program/jfmp_index.htm</w:t>
        </w:r>
      </w:hyperlink>
    </w:p>
    <w:p w14:paraId="1E26460D" w14:textId="77777777" w:rsidR="000932EE" w:rsidRDefault="000932EE" w:rsidP="00900E0D">
      <w:pPr>
        <w:pStyle w:val="Heading3"/>
      </w:pPr>
    </w:p>
    <w:p w14:paraId="469739BD" w14:textId="77777777" w:rsidR="000932EE" w:rsidRDefault="000932EE" w:rsidP="00900E0D">
      <w:pPr>
        <w:pStyle w:val="Heading3"/>
      </w:pPr>
    </w:p>
    <w:p w14:paraId="0CC33CFA" w14:textId="3D5A2702" w:rsidR="00900E0D" w:rsidRDefault="000932EE" w:rsidP="00900E0D">
      <w:pPr>
        <w:pStyle w:val="Heading3"/>
      </w:pPr>
      <w:r>
        <w:t>Winter-run</w:t>
      </w:r>
      <w:r>
        <w:t xml:space="preserve"> Run</w:t>
      </w:r>
      <w:r>
        <w:t xml:space="preserve"> Chinook: </w:t>
      </w:r>
      <w:r w:rsidR="00900E0D">
        <w:t xml:space="preserve">Red Bluff </w:t>
      </w:r>
      <w:r w:rsidR="00AE7CF9">
        <w:t>Diversion Dam</w:t>
      </w:r>
    </w:p>
    <w:p w14:paraId="3906F0D4" w14:textId="3B212C99" w:rsidR="00900E0D" w:rsidRDefault="00900E0D" w:rsidP="00900E0D">
      <w:r w:rsidRPr="00CE4E39">
        <w:rPr>
          <w:b/>
        </w:rPr>
        <w:t>Data Source:</w:t>
      </w:r>
      <w:r>
        <w:t xml:space="preserve"> </w:t>
      </w:r>
      <w:r w:rsidR="003A1655">
        <w:t>Red Bluff US</w:t>
      </w:r>
      <w:r w:rsidR="003A1655">
        <w:t xml:space="preserve"> Fish and Wildlife </w:t>
      </w:r>
      <w:r w:rsidR="00126C46">
        <w:t>Service</w:t>
      </w:r>
    </w:p>
    <w:p w14:paraId="5A51BCB9" w14:textId="53C7CEAC" w:rsidR="00900E0D" w:rsidRPr="004228C4" w:rsidRDefault="00900E0D" w:rsidP="00900E0D">
      <w:r w:rsidRPr="00CE4E39">
        <w:rPr>
          <w:b/>
        </w:rPr>
        <w:t xml:space="preserve">Metric Used: </w:t>
      </w:r>
      <w:r w:rsidR="00A05CA5" w:rsidRPr="004228C4">
        <w:t>Estimated number of juvenile outmigrants passing the Red Bluff</w:t>
      </w:r>
      <w:r w:rsidR="00E74CDE" w:rsidRPr="004228C4">
        <w:t xml:space="preserve"> Diversion Dam based on catches from </w:t>
      </w:r>
      <w:proofErr w:type="spellStart"/>
      <w:r w:rsidR="00E74CDE" w:rsidRPr="004228C4">
        <w:t>rotory</w:t>
      </w:r>
      <w:proofErr w:type="spellEnd"/>
      <w:r w:rsidR="00E74CDE" w:rsidRPr="004228C4">
        <w:t xml:space="preserve"> screw traps</w:t>
      </w:r>
      <w:r w:rsidR="004228C4" w:rsidRPr="004228C4">
        <w:t>.</w:t>
      </w:r>
      <w:r w:rsidR="000779FF">
        <w:rPr>
          <w:b/>
        </w:rPr>
        <w:t xml:space="preserve"> </w:t>
      </w:r>
      <w:r w:rsidR="004228C4">
        <w:t xml:space="preserve">Since winter Chinook spawning ground lie almost exclusively above the dam, </w:t>
      </w:r>
      <w:r w:rsidR="00B4792E">
        <w:t>this provides an estimate of salmon production from the upper reaches of the river.</w:t>
      </w:r>
    </w:p>
    <w:p w14:paraId="0CC1D888" w14:textId="47956C97" w:rsidR="00900E0D" w:rsidRDefault="00900E0D" w:rsidP="00900E0D">
      <w:r w:rsidRPr="00CE4E39">
        <w:rPr>
          <w:b/>
        </w:rPr>
        <w:t>Year Range:</w:t>
      </w:r>
      <w:r>
        <w:t xml:space="preserve"> </w:t>
      </w:r>
      <w:r w:rsidR="00126C46">
        <w:t>19</w:t>
      </w:r>
      <w:r w:rsidR="009F1314">
        <w:t xml:space="preserve">99 – </w:t>
      </w:r>
      <w:r w:rsidR="00E47F80">
        <w:t>2003</w:t>
      </w:r>
      <w:r>
        <w:t>-</w:t>
      </w:r>
      <w:r>
        <w:t>2017</w:t>
      </w:r>
      <w:r w:rsidR="0000355B">
        <w:t xml:space="preserve">. </w:t>
      </w:r>
    </w:p>
    <w:p w14:paraId="4A73C2AF" w14:textId="3B34723F" w:rsidR="00E47F80" w:rsidRDefault="00E47F80" w:rsidP="00900E0D">
      <w:r>
        <w:t xml:space="preserve">Note: </w:t>
      </w:r>
      <w:r w:rsidR="00D9662E">
        <w:t xml:space="preserve">Although </w:t>
      </w:r>
      <w:r w:rsidR="00E763E0">
        <w:t xml:space="preserve">sampling at </w:t>
      </w:r>
      <w:proofErr w:type="spellStart"/>
      <w:r w:rsidR="00D9662E">
        <w:t>Chipps</w:t>
      </w:r>
      <w:proofErr w:type="spellEnd"/>
      <w:r w:rsidR="00D9662E">
        <w:t xml:space="preserve"> Island </w:t>
      </w:r>
      <w:r w:rsidR="00E763E0">
        <w:t xml:space="preserve">started in 1976, </w:t>
      </w:r>
      <w:r w:rsidR="00D9662E">
        <w:t xml:space="preserve">this </w:t>
      </w:r>
      <w:r>
        <w:t xml:space="preserve">Data were </w:t>
      </w:r>
      <w:r>
        <w:t xml:space="preserve">truncated </w:t>
      </w:r>
      <w:r w:rsidR="00D9662E">
        <w:t xml:space="preserve">year range was chosen for consistency with the range most recently reported on by DJFMP staff. </w:t>
      </w:r>
      <w:r>
        <w:t>at 2003 to focus on the more recent trends. Data are also available for 1994-2000.</w:t>
      </w:r>
    </w:p>
    <w:p w14:paraId="660FC13D" w14:textId="7ED2C0C2" w:rsidR="00A40916" w:rsidRDefault="00A40916" w:rsidP="00900E0D">
      <w:r w:rsidRPr="000932EE">
        <w:rPr>
          <w:b/>
        </w:rPr>
        <w:t>Stations:</w:t>
      </w:r>
      <w:r>
        <w:t xml:space="preserve"> 4 screw traps across the river</w:t>
      </w:r>
    </w:p>
    <w:p w14:paraId="039C8C49" w14:textId="10669C9B" w:rsidR="00900E0D" w:rsidRDefault="00900E0D" w:rsidP="00900E0D">
      <w:r w:rsidRPr="00CE4E39">
        <w:rPr>
          <w:b/>
        </w:rPr>
        <w:t>Additional Information:</w:t>
      </w:r>
      <w:r>
        <w:t xml:space="preserve"> </w:t>
      </w:r>
      <w:hyperlink r:id="rId17" w:history="1">
        <w:r w:rsidR="00D534B8">
          <w:rPr>
            <w:rStyle w:val="Hyperlink"/>
          </w:rPr>
          <w:t>https://www.fws.gov/redbluff/rbdd_jsmp.html</w:t>
        </w:r>
      </w:hyperlink>
    </w:p>
    <w:p w14:paraId="6D40C234" w14:textId="77777777" w:rsidR="00AE7CF9" w:rsidRDefault="00AE7CF9" w:rsidP="00900E0D"/>
    <w:p w14:paraId="27BE8CCF" w14:textId="2DFA2BEE" w:rsidR="00900E0D" w:rsidRDefault="00AE7CF9" w:rsidP="00900E0D">
      <w:pPr>
        <w:pStyle w:val="Heading3"/>
      </w:pPr>
      <w:r>
        <w:t>Delta Smelt</w:t>
      </w:r>
    </w:p>
    <w:p w14:paraId="542CB531" w14:textId="5F332345" w:rsidR="00900E0D" w:rsidRDefault="00900E0D" w:rsidP="00900E0D">
      <w:r w:rsidRPr="00CE4E39">
        <w:rPr>
          <w:b/>
        </w:rPr>
        <w:t>Data Source:</w:t>
      </w:r>
      <w:r w:rsidR="00AE7CF9">
        <w:rPr>
          <w:b/>
        </w:rPr>
        <w:t xml:space="preserve"> </w:t>
      </w:r>
      <w:r w:rsidR="00AE7CF9" w:rsidRPr="00AE7CF9">
        <w:t>Spring Kodiak Trawl</w:t>
      </w:r>
      <w:r>
        <w:t xml:space="preserve"> </w:t>
      </w:r>
    </w:p>
    <w:p w14:paraId="52300A64" w14:textId="62F2017A" w:rsidR="00900E0D" w:rsidRDefault="00900E0D" w:rsidP="00900E0D">
      <w:r w:rsidRPr="00CE4E39">
        <w:rPr>
          <w:b/>
        </w:rPr>
        <w:t xml:space="preserve">Metric Used: </w:t>
      </w:r>
      <w:r w:rsidR="000932EE" w:rsidRPr="00DD2D7F">
        <w:t>Annual abunda</w:t>
      </w:r>
      <w:r w:rsidR="000932EE">
        <w:t>nce indices are calculated by grouping index stations into 3 spatial regions, calculating mean catch per 10,000 m</w:t>
      </w:r>
      <w:r w:rsidR="000932EE">
        <w:rPr>
          <w:vertAlign w:val="superscript"/>
        </w:rPr>
        <w:t>3</w:t>
      </w:r>
      <w:r w:rsidR="000932EE">
        <w:t xml:space="preserve"> of water sampled by region, and summing the </w:t>
      </w:r>
      <w:proofErr w:type="gramStart"/>
      <w:r w:rsidR="000932EE">
        <w:t>3 regional</w:t>
      </w:r>
      <w:proofErr w:type="gramEnd"/>
      <w:r w:rsidR="000932EE">
        <w:t xml:space="preserve"> means. Only data collected from January – April are used in the calculations. This method was chosen for consistency with the index calculated by the California Department of Fish and Wildlife</w:t>
      </w:r>
      <w:r w:rsidR="000932EE" w:rsidRPr="00DD2D7F">
        <w:t>.</w:t>
      </w:r>
    </w:p>
    <w:p w14:paraId="180B8642" w14:textId="78894D0B" w:rsidR="00900E0D" w:rsidRDefault="00900E0D" w:rsidP="00900E0D">
      <w:r w:rsidRPr="00CE4E39">
        <w:rPr>
          <w:b/>
        </w:rPr>
        <w:lastRenderedPageBreak/>
        <w:t>Year Range:</w:t>
      </w:r>
      <w:r>
        <w:t xml:space="preserve"> </w:t>
      </w:r>
      <w:r w:rsidR="000932EE">
        <w:t>2004 – 2017. Note: Indices are not calculated for 2002 or 2003 because Spring Kodiak Trawl methods were standardized starting in 2004. Also, the month range of the index deviates from the standard December – February definition of winter in this report.</w:t>
      </w:r>
    </w:p>
    <w:p w14:paraId="10111ABC" w14:textId="4A37A63A" w:rsidR="00340705" w:rsidRDefault="00340705" w:rsidP="00900E0D">
      <w:r w:rsidRPr="00C11110">
        <w:rPr>
          <w:b/>
        </w:rPr>
        <w:t>Stations:</w:t>
      </w:r>
      <w:r>
        <w:t xml:space="preserve"> </w:t>
      </w:r>
      <w:r w:rsidR="00A40916">
        <w:t>39</w:t>
      </w:r>
    </w:p>
    <w:p w14:paraId="0D2A42FC" w14:textId="19ABC1CC" w:rsidR="00900E0D" w:rsidRDefault="00900E0D" w:rsidP="00900E0D">
      <w:r w:rsidRPr="00CE4E39">
        <w:rPr>
          <w:b/>
        </w:rPr>
        <w:t>Additional Information:</w:t>
      </w:r>
      <w:r>
        <w:t xml:space="preserve"> </w:t>
      </w:r>
      <w:hyperlink r:id="rId18" w:history="1">
        <w:r w:rsidR="00EB0E17">
          <w:rPr>
            <w:rStyle w:val="Hyperlink"/>
          </w:rPr>
          <w:t>https://www.wildlife.ca.gov/Conservation/Delta/Spring-Kodiak-Trawl</w:t>
        </w:r>
      </w:hyperlink>
    </w:p>
    <w:p w14:paraId="348C6662" w14:textId="3D35C4F1" w:rsidR="00276419" w:rsidRPr="00276419" w:rsidRDefault="00276419" w:rsidP="00276419"/>
    <w:sectPr w:rsidR="00276419" w:rsidRPr="00276419" w:rsidSect="00F93126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D6A2E" w14:textId="77777777" w:rsidR="000932EE" w:rsidRDefault="000932EE" w:rsidP="00290994">
      <w:pPr>
        <w:spacing w:after="0" w:line="240" w:lineRule="auto"/>
      </w:pPr>
      <w:r>
        <w:separator/>
      </w:r>
    </w:p>
  </w:endnote>
  <w:endnote w:type="continuationSeparator" w:id="0">
    <w:p w14:paraId="7CCD4CC2" w14:textId="77777777" w:rsidR="000932EE" w:rsidRDefault="000932EE" w:rsidP="00290994">
      <w:pPr>
        <w:spacing w:after="0" w:line="240" w:lineRule="auto"/>
      </w:pPr>
      <w:r>
        <w:continuationSeparator/>
      </w:r>
    </w:p>
  </w:endnote>
  <w:endnote w:type="continuationNotice" w:id="1">
    <w:p w14:paraId="775FFDDF" w14:textId="77777777" w:rsidR="000932EE" w:rsidRDefault="000932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2986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82E226" w14:textId="11B6CA62" w:rsidR="00492D64" w:rsidRDefault="00492D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AC2767" w14:textId="2773D30C" w:rsidR="00492D64" w:rsidRPr="00F93126" w:rsidRDefault="00492D64" w:rsidP="00F931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AEAF9" w14:textId="77777777" w:rsidR="000932EE" w:rsidRDefault="000932EE" w:rsidP="00290994">
      <w:pPr>
        <w:spacing w:after="0" w:line="240" w:lineRule="auto"/>
      </w:pPr>
      <w:r>
        <w:separator/>
      </w:r>
    </w:p>
  </w:footnote>
  <w:footnote w:type="continuationSeparator" w:id="0">
    <w:p w14:paraId="001E78AC" w14:textId="77777777" w:rsidR="000932EE" w:rsidRDefault="000932EE" w:rsidP="00290994">
      <w:pPr>
        <w:spacing w:after="0" w:line="240" w:lineRule="auto"/>
      </w:pPr>
      <w:r>
        <w:continuationSeparator/>
      </w:r>
    </w:p>
  </w:footnote>
  <w:footnote w:type="continuationNotice" w:id="1">
    <w:p w14:paraId="4E498929" w14:textId="77777777" w:rsidR="000932EE" w:rsidRDefault="000932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60995" w14:textId="26CB34DB" w:rsidR="00492D64" w:rsidRPr="00F93126" w:rsidRDefault="00492D64">
    <w:pPr>
      <w:pStyle w:val="Header"/>
      <w:rPr>
        <w:i/>
      </w:rPr>
    </w:pPr>
    <w:r w:rsidRPr="00F93126">
      <w:rPr>
        <w:i/>
      </w:rPr>
      <w:t>Version 1.0</w:t>
    </w:r>
    <w:r w:rsidRPr="00F93126">
      <w:rPr>
        <w:i/>
      </w:rPr>
      <w:ptab w:relativeTo="margin" w:alignment="center" w:leader="none"/>
    </w:r>
    <w:r w:rsidRPr="00F93126">
      <w:rPr>
        <w:i/>
      </w:rPr>
      <w:ptab w:relativeTo="margin" w:alignment="right" w:leader="none"/>
    </w:r>
    <w:r w:rsidR="00E31F65">
      <w:rPr>
        <w:i/>
      </w:rPr>
      <w:t>Updated 201</w:t>
    </w:r>
    <w:del w:id="1" w:author="Mitchell, Lara" w:date="2019-11-04T14:57:00Z">
      <w:r w:rsidR="00E31F65">
        <w:rPr>
          <w:i/>
        </w:rPr>
        <w:delText>8</w:delText>
      </w:r>
    </w:del>
    <w:ins w:id="2" w:author="Mitchell, Lara" w:date="2019-11-04T14:57:00Z">
      <w:r w:rsidR="008145A9">
        <w:rPr>
          <w:i/>
        </w:rPr>
        <w:t>9</w:t>
      </w:r>
    </w:ins>
    <w:r w:rsidR="00E31F65">
      <w:rPr>
        <w:i/>
      </w:rPr>
      <w:t>-11-</w:t>
    </w:r>
    <w:del w:id="3" w:author="Mitchell, Lara" w:date="2019-11-04T14:57:00Z">
      <w:r w:rsidR="00E67FC9">
        <w:rPr>
          <w:i/>
        </w:rPr>
        <w:delText>1</w:delText>
      </w:r>
    </w:del>
    <w:r w:rsidR="00E67FC9">
      <w:rPr>
        <w:i/>
      </w:rPr>
      <w:t>4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tchell, Lara">
    <w15:presenceInfo w15:providerId="AD" w15:userId="S-1-5-21-2589800181-1723214923-4271176276-1168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BD"/>
    <w:rsid w:val="0000355B"/>
    <w:rsid w:val="00022BC8"/>
    <w:rsid w:val="0002663D"/>
    <w:rsid w:val="000779FF"/>
    <w:rsid w:val="00091B38"/>
    <w:rsid w:val="000932EE"/>
    <w:rsid w:val="00095E62"/>
    <w:rsid w:val="000972F3"/>
    <w:rsid w:val="000A2DAB"/>
    <w:rsid w:val="000A381B"/>
    <w:rsid w:val="000A79EE"/>
    <w:rsid w:val="000B3706"/>
    <w:rsid w:val="000C2EC8"/>
    <w:rsid w:val="00103467"/>
    <w:rsid w:val="00126C46"/>
    <w:rsid w:val="00134E41"/>
    <w:rsid w:val="00150AD5"/>
    <w:rsid w:val="00165510"/>
    <w:rsid w:val="001C7332"/>
    <w:rsid w:val="001D54E8"/>
    <w:rsid w:val="00206D1D"/>
    <w:rsid w:val="00214F71"/>
    <w:rsid w:val="002225B1"/>
    <w:rsid w:val="00265A4F"/>
    <w:rsid w:val="00276419"/>
    <w:rsid w:val="0029085F"/>
    <w:rsid w:val="00290994"/>
    <w:rsid w:val="002A41E8"/>
    <w:rsid w:val="002A5085"/>
    <w:rsid w:val="002C6A00"/>
    <w:rsid w:val="002E7F20"/>
    <w:rsid w:val="002F32B7"/>
    <w:rsid w:val="00307C54"/>
    <w:rsid w:val="00316ACA"/>
    <w:rsid w:val="00317929"/>
    <w:rsid w:val="00321736"/>
    <w:rsid w:val="00340705"/>
    <w:rsid w:val="00345DBD"/>
    <w:rsid w:val="0035633D"/>
    <w:rsid w:val="00370789"/>
    <w:rsid w:val="00371990"/>
    <w:rsid w:val="003A0B5A"/>
    <w:rsid w:val="003A1655"/>
    <w:rsid w:val="003B46FB"/>
    <w:rsid w:val="003C42DB"/>
    <w:rsid w:val="003C687A"/>
    <w:rsid w:val="003D05F7"/>
    <w:rsid w:val="003D1D93"/>
    <w:rsid w:val="003E385C"/>
    <w:rsid w:val="003F037F"/>
    <w:rsid w:val="00401AA5"/>
    <w:rsid w:val="00410BE7"/>
    <w:rsid w:val="004228C4"/>
    <w:rsid w:val="00431969"/>
    <w:rsid w:val="004445EC"/>
    <w:rsid w:val="00486E6C"/>
    <w:rsid w:val="00492D64"/>
    <w:rsid w:val="004B1BD5"/>
    <w:rsid w:val="004C3DB9"/>
    <w:rsid w:val="004C4977"/>
    <w:rsid w:val="005349B8"/>
    <w:rsid w:val="00546CBB"/>
    <w:rsid w:val="00570AFD"/>
    <w:rsid w:val="005749FC"/>
    <w:rsid w:val="00580584"/>
    <w:rsid w:val="005947CB"/>
    <w:rsid w:val="005A3976"/>
    <w:rsid w:val="005A4167"/>
    <w:rsid w:val="005C09A0"/>
    <w:rsid w:val="005C3CA0"/>
    <w:rsid w:val="005D24FD"/>
    <w:rsid w:val="005D2878"/>
    <w:rsid w:val="005E67E3"/>
    <w:rsid w:val="0061299A"/>
    <w:rsid w:val="00624CC2"/>
    <w:rsid w:val="006313BC"/>
    <w:rsid w:val="006436EE"/>
    <w:rsid w:val="00693228"/>
    <w:rsid w:val="006C7EB9"/>
    <w:rsid w:val="006E2ABD"/>
    <w:rsid w:val="006E2D7C"/>
    <w:rsid w:val="006F10FE"/>
    <w:rsid w:val="007049EF"/>
    <w:rsid w:val="00712A36"/>
    <w:rsid w:val="007143B1"/>
    <w:rsid w:val="00724BD8"/>
    <w:rsid w:val="007430DF"/>
    <w:rsid w:val="00745283"/>
    <w:rsid w:val="00745D36"/>
    <w:rsid w:val="00754B9D"/>
    <w:rsid w:val="00756DDB"/>
    <w:rsid w:val="007760F4"/>
    <w:rsid w:val="00785B5A"/>
    <w:rsid w:val="007A21FC"/>
    <w:rsid w:val="007A27BE"/>
    <w:rsid w:val="007C03DB"/>
    <w:rsid w:val="007D2128"/>
    <w:rsid w:val="007D5F71"/>
    <w:rsid w:val="007E2917"/>
    <w:rsid w:val="007E3F50"/>
    <w:rsid w:val="008030C3"/>
    <w:rsid w:val="008145A9"/>
    <w:rsid w:val="008232D3"/>
    <w:rsid w:val="008520C6"/>
    <w:rsid w:val="008541AB"/>
    <w:rsid w:val="00897588"/>
    <w:rsid w:val="008D26E3"/>
    <w:rsid w:val="008D67E3"/>
    <w:rsid w:val="008F2122"/>
    <w:rsid w:val="00900E0D"/>
    <w:rsid w:val="00941BB2"/>
    <w:rsid w:val="00956E19"/>
    <w:rsid w:val="00983871"/>
    <w:rsid w:val="009839B4"/>
    <w:rsid w:val="00986E0E"/>
    <w:rsid w:val="00987D37"/>
    <w:rsid w:val="009B3511"/>
    <w:rsid w:val="009B4F7C"/>
    <w:rsid w:val="009D501E"/>
    <w:rsid w:val="009D6FB6"/>
    <w:rsid w:val="009E03D3"/>
    <w:rsid w:val="009F0C20"/>
    <w:rsid w:val="009F1314"/>
    <w:rsid w:val="00A05CA5"/>
    <w:rsid w:val="00A22289"/>
    <w:rsid w:val="00A374BB"/>
    <w:rsid w:val="00A37CEF"/>
    <w:rsid w:val="00A40916"/>
    <w:rsid w:val="00A45A19"/>
    <w:rsid w:val="00A70756"/>
    <w:rsid w:val="00AB5282"/>
    <w:rsid w:val="00AE5507"/>
    <w:rsid w:val="00AE7CF9"/>
    <w:rsid w:val="00AF1F03"/>
    <w:rsid w:val="00B02118"/>
    <w:rsid w:val="00B37A5E"/>
    <w:rsid w:val="00B4358B"/>
    <w:rsid w:val="00B4792E"/>
    <w:rsid w:val="00B53BF6"/>
    <w:rsid w:val="00B679DF"/>
    <w:rsid w:val="00B87B1B"/>
    <w:rsid w:val="00BC5382"/>
    <w:rsid w:val="00BD40BA"/>
    <w:rsid w:val="00BF564F"/>
    <w:rsid w:val="00C11110"/>
    <w:rsid w:val="00C33DC6"/>
    <w:rsid w:val="00C54A16"/>
    <w:rsid w:val="00C67F03"/>
    <w:rsid w:val="00C70335"/>
    <w:rsid w:val="00C727DF"/>
    <w:rsid w:val="00C73276"/>
    <w:rsid w:val="00C75ED4"/>
    <w:rsid w:val="00C87953"/>
    <w:rsid w:val="00CD0EC1"/>
    <w:rsid w:val="00CE0F4A"/>
    <w:rsid w:val="00CE4E39"/>
    <w:rsid w:val="00CF57DE"/>
    <w:rsid w:val="00D12268"/>
    <w:rsid w:val="00D16BCB"/>
    <w:rsid w:val="00D45273"/>
    <w:rsid w:val="00D534B8"/>
    <w:rsid w:val="00D545B5"/>
    <w:rsid w:val="00D9662E"/>
    <w:rsid w:val="00DA326A"/>
    <w:rsid w:val="00DB2981"/>
    <w:rsid w:val="00DC6A89"/>
    <w:rsid w:val="00DD2D7F"/>
    <w:rsid w:val="00DD5A91"/>
    <w:rsid w:val="00DE33AC"/>
    <w:rsid w:val="00DF01BB"/>
    <w:rsid w:val="00E005D3"/>
    <w:rsid w:val="00E31F65"/>
    <w:rsid w:val="00E41245"/>
    <w:rsid w:val="00E47F80"/>
    <w:rsid w:val="00E67FC9"/>
    <w:rsid w:val="00E74CDE"/>
    <w:rsid w:val="00E76227"/>
    <w:rsid w:val="00E763E0"/>
    <w:rsid w:val="00E95ED6"/>
    <w:rsid w:val="00EA71FE"/>
    <w:rsid w:val="00EB0E17"/>
    <w:rsid w:val="00EB38C3"/>
    <w:rsid w:val="00EB4B84"/>
    <w:rsid w:val="00EC1A36"/>
    <w:rsid w:val="00EC5ABB"/>
    <w:rsid w:val="00ED422C"/>
    <w:rsid w:val="00ED6505"/>
    <w:rsid w:val="00EE03BD"/>
    <w:rsid w:val="00EE5A6E"/>
    <w:rsid w:val="00EF20DE"/>
    <w:rsid w:val="00F012AD"/>
    <w:rsid w:val="00F112F6"/>
    <w:rsid w:val="00F2462D"/>
    <w:rsid w:val="00F43449"/>
    <w:rsid w:val="00F61A7E"/>
    <w:rsid w:val="00F673B4"/>
    <w:rsid w:val="00F67CDF"/>
    <w:rsid w:val="00F70FB8"/>
    <w:rsid w:val="00F84C10"/>
    <w:rsid w:val="00F93126"/>
    <w:rsid w:val="00F94626"/>
    <w:rsid w:val="00FA69B0"/>
    <w:rsid w:val="00FD218F"/>
    <w:rsid w:val="00FF23E4"/>
    <w:rsid w:val="00F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51C5C"/>
  <w15:chartTrackingRefBased/>
  <w15:docId w15:val="{C7EC74CF-445E-46F7-B1E4-238EC216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4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5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4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45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0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994"/>
  </w:style>
  <w:style w:type="paragraph" w:styleId="Footer">
    <w:name w:val="footer"/>
    <w:basedOn w:val="Normal"/>
    <w:link w:val="FooterChar"/>
    <w:uiPriority w:val="99"/>
    <w:unhideWhenUsed/>
    <w:rsid w:val="00290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994"/>
  </w:style>
  <w:style w:type="character" w:styleId="Hyperlink">
    <w:name w:val="Hyperlink"/>
    <w:basedOn w:val="DefaultParagraphFont"/>
    <w:uiPriority w:val="99"/>
    <w:unhideWhenUsed/>
    <w:rsid w:val="00785B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B5A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A70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07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07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7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75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67FC9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32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9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cc02.safelinks.protection.outlook.com/?url=https%3A%2F%2Fnrm.dfg.ca.gov%2FFileHandler.ashx%3FDocumentId%3D26542%26inline&amp;data=02%7C01%7C%7C81567497fa01424b8c1808d762d9660b%7Cb71d56524b834257afcd7fd177884564%7C0%7C1%7C637086558190222966&amp;sdata=klDZ%2BHelR%2FUbUH0k9wB0nIzmiMHwOrviQV6I5Q9n4Cw%3D&amp;reserved=0" TargetMode="External"/><Relationship Id="rId18" Type="http://schemas.openxmlformats.org/officeDocument/2006/relationships/hyperlink" Target="https://www.wildlife.ca.gov/Conservation/Delta/Spring-Kodiak-Trawl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wildlife.ca.gov/Conservation/Delta/Bay-Study" TargetMode="External"/><Relationship Id="rId17" Type="http://schemas.openxmlformats.org/officeDocument/2006/relationships/hyperlink" Target="https://www.fws.gov/redbluff/rbdd_jsmp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ws.gov/lodi/juvenile_fish_monitoring_program/jfmp_index.ht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ildlife.ca.gov/Conservation/Delta/Zooplankton-Study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cc02.safelinks.protection.outlook.com/?url=https%3A%2F%2Fwww.wildlife.ca.gov%2FConservation%2FDelta%2FBay-Study&amp;data=02%7C01%7C%7C81567497fa01424b8c1808d762d9660b%7Cb71d56524b834257afcd7fd177884564%7C0%7C1%7C637086558190242955&amp;sdata=3chCrPd8RHphC6Yv0WQWDXlJFhbM4o6NoSVB58sjnvM%3D&amp;reserved=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ater.ca.gov/Programs/Environmental-Services/Water-Quality-Monitoring-And-Assessment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water.ca.gov/Programs/Environmental-Services/Compliance-Monitoring-And-Assessment/Dayflow-Data" TargetMode="External"/><Relationship Id="rId14" Type="http://schemas.openxmlformats.org/officeDocument/2006/relationships/hyperlink" Target="https://gcc02.safelinks.protection.outlook.com/?url=https%3A%2F%2Fnrm.dfg.ca.gov%2FFileHandler.ashx%3FDocumentId%3D26542%26inline&amp;data=02%7C01%7C%7C81567497fa01424b8c1808d762d9660b%7Cb71d56524b834257afcd7fd177884564%7C0%7C1%7C637086558190232962&amp;sdata=Me5Wq5QJBHZF50mQ1SnnjZ6OoSJMEsJf0eMSAO90AXc%3D&amp;reserved=0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5D496D98813D4DBEDE643E5807C583" ma:contentTypeVersion="10" ma:contentTypeDescription="Create a new document." ma:contentTypeScope="" ma:versionID="f70dc900201e4f91fd7f1b7c6e5e96bc">
  <xsd:schema xmlns:xsd="http://www.w3.org/2001/XMLSchema" xmlns:xs="http://www.w3.org/2001/XMLSchema" xmlns:p="http://schemas.microsoft.com/office/2006/metadata/properties" xmlns:ns1="http://schemas.microsoft.com/sharepoint/v3" xmlns:ns3="d8e3e477-4a6b-4f2c-bc61-5e11693be0f9" targetNamespace="http://schemas.microsoft.com/office/2006/metadata/properties" ma:root="true" ma:fieldsID="551e6a62a1345ad5670b0f55e5c5fd75" ns1:_="" ns3:_="">
    <xsd:import namespace="http://schemas.microsoft.com/sharepoint/v3"/>
    <xsd:import namespace="d8e3e477-4a6b-4f2c-bc61-5e11693be0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3e477-4a6b-4f2c-bc61-5e11693be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0E1032-3050-461C-8379-DF2D460A4EB6}">
  <ds:schemaRefs>
    <ds:schemaRef ds:uri="http://purl.org/dc/elements/1.1/"/>
    <ds:schemaRef ds:uri="http://schemas.microsoft.com/office/2006/metadata/properties"/>
    <ds:schemaRef ds:uri="d8e3e477-4a6b-4f2c-bc61-5e11693be0f9"/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8364BEC-55D4-4F84-9EE1-8212F6500B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CBAA89-F657-413E-BE32-221C893C98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8e3e477-4a6b-4f2c-bc61-5e11693be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1584</Words>
  <Characters>9032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Rasmussen</dc:creator>
  <cp:keywords/>
  <dc:description/>
  <cp:lastModifiedBy>Hartman, Rosemary@DWR</cp:lastModifiedBy>
  <cp:revision>1</cp:revision>
  <cp:lastPrinted>2018-11-14T20:44:00Z</cp:lastPrinted>
  <dcterms:created xsi:type="dcterms:W3CDTF">2019-10-29T18:31:00Z</dcterms:created>
  <dcterms:modified xsi:type="dcterms:W3CDTF">2019-11-11T18:18:00Z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0x010100C65D496D98813D4DBEDE643E5807C583</vt:lpwstr>
  </property>
</Properties>
</file>